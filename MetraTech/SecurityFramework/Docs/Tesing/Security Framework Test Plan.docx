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D63" w:rsidRPr="00DA6844" w:rsidRDefault="00EE3D63" w:rsidP="00EE3D63">
      <w:pPr>
        <w:pStyle w:val="a7"/>
        <w:spacing w:before="100"/>
        <w:rPr>
          <w:rFonts w:ascii="Calibri" w:hAnsi="Calibri"/>
        </w:rPr>
      </w:pPr>
    </w:p>
    <w:p w:rsidR="00EE3D63" w:rsidRPr="00DA6844" w:rsidRDefault="00EE3D63" w:rsidP="00EE3D63">
      <w:pPr>
        <w:pStyle w:val="a7"/>
        <w:spacing w:before="100"/>
        <w:rPr>
          <w:rFonts w:ascii="Calibri" w:hAnsi="Calibri"/>
        </w:rPr>
      </w:pPr>
    </w:p>
    <w:p w:rsidR="00EE3D63" w:rsidRPr="00DA6844" w:rsidRDefault="00EE3D63" w:rsidP="00EE3D63">
      <w:pPr>
        <w:pStyle w:val="a7"/>
        <w:spacing w:before="100"/>
        <w:jc w:val="left"/>
        <w:rPr>
          <w:rFonts w:ascii="Calibri" w:hAnsi="Calibri"/>
        </w:rPr>
      </w:pPr>
    </w:p>
    <w:tbl>
      <w:tblPr>
        <w:tblW w:w="9648" w:type="dxa"/>
        <w:tblLook w:val="01E0"/>
      </w:tblPr>
      <w:tblGrid>
        <w:gridCol w:w="468"/>
        <w:gridCol w:w="2340"/>
        <w:gridCol w:w="6840"/>
      </w:tblGrid>
      <w:tr w:rsidR="00EE3D63" w:rsidTr="00D5688B">
        <w:trPr>
          <w:trHeight w:val="4237"/>
        </w:trPr>
        <w:tc>
          <w:tcPr>
            <w:tcW w:w="2808" w:type="dxa"/>
            <w:gridSpan w:val="2"/>
          </w:tcPr>
          <w:p w:rsidR="00EE3D63" w:rsidRPr="00A05CEF" w:rsidRDefault="00FD3D7E" w:rsidP="00D5688B">
            <w:pPr>
              <w:pStyle w:val="Version"/>
              <w:tabs>
                <w:tab w:val="left" w:pos="1290"/>
              </w:tabs>
              <w:ind w:left="387"/>
            </w:pPr>
            <w:bookmarkStart w:id="0" w:name="_Toc14100078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doc-header-print-portrait" style="position:absolute;left:0;text-align:left;margin-left:-63pt;margin-top:196.3pt;width:612.7pt;height:54.8pt;z-index:-251658752;visibility:visible">
                  <v:imagedata r:id="rId11" o:title=""/>
                </v:shape>
              </w:pict>
            </w:r>
            <w:r w:rsidR="00EE3D63" w:rsidRPr="00A05CEF">
              <w:t xml:space="preserve"> </w:t>
            </w:r>
          </w:p>
        </w:tc>
        <w:tc>
          <w:tcPr>
            <w:tcW w:w="6840" w:type="dxa"/>
          </w:tcPr>
          <w:p w:rsidR="00EE3D63" w:rsidRDefault="00EE3D63" w:rsidP="00D5688B">
            <w:pPr>
              <w:pStyle w:val="ParagraphText"/>
            </w:pPr>
          </w:p>
        </w:tc>
      </w:tr>
      <w:tr w:rsidR="00EE3D63" w:rsidTr="00D5688B">
        <w:trPr>
          <w:trHeight w:val="1230"/>
        </w:trPr>
        <w:tc>
          <w:tcPr>
            <w:tcW w:w="2808" w:type="dxa"/>
            <w:gridSpan w:val="2"/>
            <w:vAlign w:val="center"/>
          </w:tcPr>
          <w:p w:rsidR="00EE3D63" w:rsidRDefault="00EE3D63" w:rsidP="00D5688B">
            <w:pPr>
              <w:pStyle w:val="CoverDate"/>
              <w:ind w:left="387"/>
            </w:pPr>
          </w:p>
        </w:tc>
        <w:tc>
          <w:tcPr>
            <w:tcW w:w="6840" w:type="dxa"/>
          </w:tcPr>
          <w:p w:rsidR="00EE3D63" w:rsidRPr="00BD7867" w:rsidRDefault="009949EB" w:rsidP="00D5688B">
            <w:pPr>
              <w:pStyle w:val="CoverTitle"/>
              <w:ind w:left="387"/>
              <w:rPr>
                <w:bCs/>
              </w:rPr>
            </w:pPr>
            <w:r>
              <w:rPr>
                <w:bCs/>
              </w:rPr>
              <w:t>Test Plan</w:t>
            </w:r>
          </w:p>
          <w:p w:rsidR="00EE3D63" w:rsidRDefault="00EE3D63" w:rsidP="00D5688B">
            <w:pPr>
              <w:pStyle w:val="ParagraphText"/>
            </w:pPr>
          </w:p>
        </w:tc>
      </w:tr>
      <w:tr w:rsidR="00EE3D63" w:rsidTr="00D5688B">
        <w:trPr>
          <w:trHeight w:val="1230"/>
        </w:trPr>
        <w:tc>
          <w:tcPr>
            <w:tcW w:w="2808" w:type="dxa"/>
            <w:gridSpan w:val="2"/>
          </w:tcPr>
          <w:p w:rsidR="00EE3D63" w:rsidRPr="00495B35" w:rsidRDefault="00EE3D63" w:rsidP="00D5688B">
            <w:pPr>
              <w:pStyle w:val="Version"/>
              <w:ind w:left="387"/>
            </w:pPr>
          </w:p>
        </w:tc>
        <w:tc>
          <w:tcPr>
            <w:tcW w:w="6840" w:type="dxa"/>
          </w:tcPr>
          <w:p w:rsidR="00EE3D63" w:rsidRPr="00BD7867" w:rsidRDefault="00EE3D63" w:rsidP="00D5688B">
            <w:pPr>
              <w:pStyle w:val="CoverTitle"/>
              <w:ind w:left="387"/>
              <w:rPr>
                <w:color w:val="auto"/>
              </w:rPr>
            </w:pPr>
          </w:p>
        </w:tc>
      </w:tr>
      <w:tr w:rsidR="00EE3D63" w:rsidTr="00776623">
        <w:trPr>
          <w:trHeight w:val="4455"/>
        </w:trPr>
        <w:tc>
          <w:tcPr>
            <w:tcW w:w="468" w:type="dxa"/>
          </w:tcPr>
          <w:p w:rsidR="00EE3D63" w:rsidRPr="00DD4BE4" w:rsidRDefault="00EE3D63" w:rsidP="00D5688B"/>
        </w:tc>
        <w:tc>
          <w:tcPr>
            <w:tcW w:w="9180" w:type="dxa"/>
            <w:gridSpan w:val="2"/>
          </w:tcPr>
          <w:p w:rsidR="00EE3D63" w:rsidRDefault="00EE3D63" w:rsidP="00D5688B">
            <w:pPr>
              <w:pStyle w:val="DocTitle"/>
            </w:pPr>
          </w:p>
          <w:p w:rsidR="00EE3D63" w:rsidRPr="00F46947" w:rsidRDefault="009949EB" w:rsidP="00F46947">
            <w:pPr>
              <w:pStyle w:val="a7"/>
              <w:jc w:val="left"/>
              <w:rPr>
                <w:sz w:val="40"/>
                <w:szCs w:val="40"/>
              </w:rPr>
            </w:pPr>
            <w:r>
              <w:t>Test Plan</w:t>
            </w:r>
            <w:r w:rsidR="00F40BCC">
              <w:rPr>
                <w:rFonts w:cs="Arial"/>
                <w:sz w:val="40"/>
              </w:rPr>
              <w:tab/>
            </w:r>
          </w:p>
          <w:p w:rsidR="00EE3D63" w:rsidRDefault="00EE3D63" w:rsidP="00D5688B">
            <w:pPr>
              <w:rPr>
                <w:b/>
              </w:rPr>
            </w:pPr>
          </w:p>
          <w:p w:rsidR="00EE3D63" w:rsidRDefault="00EE3D63" w:rsidP="00D5688B">
            <w:pPr>
              <w:rPr>
                <w:b/>
              </w:rPr>
            </w:pPr>
          </w:p>
          <w:p w:rsidR="00EE3D63" w:rsidRDefault="00EE3D63" w:rsidP="00D5688B">
            <w:r w:rsidRPr="00BD7867">
              <w:rPr>
                <w:b/>
              </w:rPr>
              <w:t xml:space="preserve">Version: </w:t>
            </w:r>
            <w:r w:rsidR="00FD3D7E">
              <w:rPr>
                <w:b/>
              </w:rPr>
              <w:fldChar w:fldCharType="begin"/>
            </w:r>
            <w:r>
              <w:rPr>
                <w:b/>
              </w:rPr>
              <w:instrText xml:space="preserve"> REVNUM  \# "0" \* Arabic  \* MERGEFORMAT </w:instrText>
            </w:r>
            <w:r w:rsidR="00FD3D7E">
              <w:rPr>
                <w:b/>
              </w:rPr>
              <w:fldChar w:fldCharType="separate"/>
            </w:r>
            <w:r w:rsidR="009949EB">
              <w:rPr>
                <w:b/>
                <w:noProof/>
              </w:rPr>
              <w:t>1</w:t>
            </w:r>
            <w:r w:rsidR="00FD3D7E">
              <w:rPr>
                <w:b/>
              </w:rPr>
              <w:fldChar w:fldCharType="end"/>
            </w:r>
            <w:r w:rsidR="005F0BB1">
              <w:rPr>
                <w:b/>
              </w:rPr>
              <w:t>.</w:t>
            </w:r>
            <w:r w:rsidR="00E23251">
              <w:rPr>
                <w:b/>
              </w:rPr>
              <w:t>1</w:t>
            </w:r>
          </w:p>
          <w:p w:rsidR="00EE3D63" w:rsidRDefault="00EE3D63" w:rsidP="00D5688B">
            <w:r w:rsidRPr="00BD7867">
              <w:rPr>
                <w:b/>
              </w:rPr>
              <w:t>Last Revised:</w:t>
            </w:r>
            <w:r>
              <w:t xml:space="preserve"> </w:t>
            </w:r>
            <w:fldSimple w:instr=" SAVEDATE  \@ &quot;MMMM d, yyyy&quot;  \* MERGEFORMAT ">
              <w:r w:rsidR="005B37DC">
                <w:rPr>
                  <w:noProof/>
                </w:rPr>
                <w:t>December 3, 2010</w:t>
              </w:r>
            </w:fldSimple>
          </w:p>
          <w:p w:rsidR="00EE3D63" w:rsidRDefault="00EE3D63" w:rsidP="00D5688B">
            <w:r w:rsidRPr="00BD7867">
              <w:rPr>
                <w:b/>
              </w:rPr>
              <w:t xml:space="preserve">Author: </w:t>
            </w:r>
            <w:r w:rsidR="00F40BCC">
              <w:rPr>
                <w:b/>
              </w:rPr>
              <w:t xml:space="preserve"> </w:t>
            </w:r>
            <w:r w:rsidR="009949EB" w:rsidRPr="00ED7A07">
              <w:t>Julia Kuchmai</w:t>
            </w:r>
          </w:p>
          <w:p w:rsidR="00EE3D63" w:rsidRPr="00DD4BE4" w:rsidRDefault="00EE3D63" w:rsidP="00D5688B"/>
        </w:tc>
      </w:tr>
    </w:tbl>
    <w:p w:rsidR="00EE3D63" w:rsidRDefault="00EE3D63" w:rsidP="00EE3D63">
      <w:pPr>
        <w:pStyle w:val="TOC"/>
        <w:sectPr w:rsidR="00EE3D63" w:rsidSect="00D5688B">
          <w:headerReference w:type="default" r:id="rId12"/>
          <w:footerReference w:type="even" r:id="rId13"/>
          <w:footerReference w:type="default" r:id="rId14"/>
          <w:pgSz w:w="12240" w:h="15840" w:code="1"/>
          <w:pgMar w:top="1728" w:right="4320" w:bottom="1728" w:left="1440" w:header="720" w:footer="720" w:gutter="0"/>
          <w:pgNumType w:start="1"/>
          <w:cols w:space="720"/>
          <w:noEndnote/>
          <w:docGrid w:linePitch="272"/>
        </w:sectPr>
      </w:pPr>
    </w:p>
    <w:p w:rsidR="00EE3D63" w:rsidRDefault="00EE3D63" w:rsidP="00EE3D63">
      <w:pPr>
        <w:pStyle w:val="TOC"/>
      </w:pPr>
      <w:r>
        <w:lastRenderedPageBreak/>
        <w:t>Table of Contents</w:t>
      </w:r>
    </w:p>
    <w:p w:rsidR="005B37DC" w:rsidRDefault="00FD3D7E">
      <w:pPr>
        <w:pStyle w:val="11"/>
        <w:tabs>
          <w:tab w:val="left" w:pos="340"/>
          <w:tab w:val="right" w:leader="dot" w:pos="9350"/>
        </w:tabs>
        <w:rPr>
          <w:rFonts w:asciiTheme="minorHAnsi" w:eastAsiaTheme="minorEastAsia" w:hAnsiTheme="minorHAnsi" w:cstheme="minorBidi"/>
          <w:noProof/>
          <w:szCs w:val="22"/>
        </w:rPr>
      </w:pPr>
      <w:r w:rsidRPr="00FD3D7E">
        <w:rPr>
          <w:b/>
          <w:i/>
          <w:iCs/>
        </w:rPr>
        <w:fldChar w:fldCharType="begin"/>
      </w:r>
      <w:r w:rsidR="00EE3D63">
        <w:rPr>
          <w:b/>
          <w:i/>
          <w:iCs/>
        </w:rPr>
        <w:instrText xml:space="preserve"> TOC \o "1-2" \h \z \u </w:instrText>
      </w:r>
      <w:r w:rsidRPr="00FD3D7E">
        <w:rPr>
          <w:b/>
          <w:i/>
          <w:iCs/>
        </w:rPr>
        <w:fldChar w:fldCharType="separate"/>
      </w:r>
      <w:hyperlink w:anchor="_Toc279144288" w:history="1">
        <w:r w:rsidR="005B37DC" w:rsidRPr="009556A3">
          <w:rPr>
            <w:rStyle w:val="ab"/>
            <w:noProof/>
          </w:rPr>
          <w:t>1</w:t>
        </w:r>
        <w:r w:rsidR="005B37DC">
          <w:rPr>
            <w:rFonts w:asciiTheme="minorHAnsi" w:eastAsiaTheme="minorEastAsia" w:hAnsiTheme="minorHAnsi" w:cstheme="minorBidi"/>
            <w:noProof/>
            <w:szCs w:val="22"/>
          </w:rPr>
          <w:tab/>
        </w:r>
        <w:r w:rsidR="005B37DC" w:rsidRPr="009556A3">
          <w:rPr>
            <w:rStyle w:val="ab"/>
            <w:noProof/>
          </w:rPr>
          <w:t>Scope</w:t>
        </w:r>
        <w:r w:rsidR="005B37DC">
          <w:rPr>
            <w:noProof/>
            <w:webHidden/>
          </w:rPr>
          <w:tab/>
        </w:r>
        <w:r w:rsidR="005B37DC">
          <w:rPr>
            <w:noProof/>
            <w:webHidden/>
          </w:rPr>
          <w:fldChar w:fldCharType="begin"/>
        </w:r>
        <w:r w:rsidR="005B37DC">
          <w:rPr>
            <w:noProof/>
            <w:webHidden/>
          </w:rPr>
          <w:instrText xml:space="preserve"> PAGEREF _Toc279144288 \h </w:instrText>
        </w:r>
        <w:r w:rsidR="005B37DC">
          <w:rPr>
            <w:noProof/>
            <w:webHidden/>
          </w:rPr>
        </w:r>
        <w:r w:rsidR="005B37DC">
          <w:rPr>
            <w:noProof/>
            <w:webHidden/>
          </w:rPr>
          <w:fldChar w:fldCharType="separate"/>
        </w:r>
        <w:r w:rsidR="005B37DC">
          <w:rPr>
            <w:noProof/>
            <w:webHidden/>
          </w:rPr>
          <w:t>4</w:t>
        </w:r>
        <w:r w:rsidR="005B37DC">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289" w:history="1">
        <w:r w:rsidRPr="009556A3">
          <w:rPr>
            <w:rStyle w:val="ab"/>
            <w:noProof/>
          </w:rPr>
          <w:t>1.1</w:t>
        </w:r>
        <w:r>
          <w:rPr>
            <w:rFonts w:asciiTheme="minorHAnsi" w:eastAsiaTheme="minorEastAsia" w:hAnsiTheme="minorHAnsi" w:cstheme="minorBidi"/>
            <w:noProof/>
            <w:sz w:val="22"/>
            <w:szCs w:val="22"/>
          </w:rPr>
          <w:tab/>
        </w:r>
        <w:r w:rsidRPr="009556A3">
          <w:rPr>
            <w:rStyle w:val="ab"/>
            <w:noProof/>
          </w:rPr>
          <w:t>Document Overview</w:t>
        </w:r>
        <w:r>
          <w:rPr>
            <w:noProof/>
            <w:webHidden/>
          </w:rPr>
          <w:tab/>
        </w:r>
        <w:r>
          <w:rPr>
            <w:noProof/>
            <w:webHidden/>
          </w:rPr>
          <w:fldChar w:fldCharType="begin"/>
        </w:r>
        <w:r>
          <w:rPr>
            <w:noProof/>
            <w:webHidden/>
          </w:rPr>
          <w:instrText xml:space="preserve"> PAGEREF _Toc279144289 \h </w:instrText>
        </w:r>
        <w:r>
          <w:rPr>
            <w:noProof/>
            <w:webHidden/>
          </w:rPr>
        </w:r>
        <w:r>
          <w:rPr>
            <w:noProof/>
            <w:webHidden/>
          </w:rPr>
          <w:fldChar w:fldCharType="separate"/>
        </w:r>
        <w:r>
          <w:rPr>
            <w:noProof/>
            <w:webHidden/>
          </w:rPr>
          <w:t>4</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290" w:history="1">
        <w:r w:rsidRPr="009556A3">
          <w:rPr>
            <w:rStyle w:val="ab"/>
            <w:noProof/>
          </w:rPr>
          <w:t>1.2</w:t>
        </w:r>
        <w:r>
          <w:rPr>
            <w:rFonts w:asciiTheme="minorHAnsi" w:eastAsiaTheme="minorEastAsia" w:hAnsiTheme="minorHAnsi" w:cstheme="minorBidi"/>
            <w:noProof/>
            <w:sz w:val="22"/>
            <w:szCs w:val="22"/>
          </w:rPr>
          <w:tab/>
        </w:r>
        <w:r w:rsidRPr="009556A3">
          <w:rPr>
            <w:rStyle w:val="ab"/>
            <w:noProof/>
          </w:rPr>
          <w:t>System Overview</w:t>
        </w:r>
        <w:r>
          <w:rPr>
            <w:noProof/>
            <w:webHidden/>
          </w:rPr>
          <w:tab/>
        </w:r>
        <w:r>
          <w:rPr>
            <w:noProof/>
            <w:webHidden/>
          </w:rPr>
          <w:fldChar w:fldCharType="begin"/>
        </w:r>
        <w:r>
          <w:rPr>
            <w:noProof/>
            <w:webHidden/>
          </w:rPr>
          <w:instrText xml:space="preserve"> PAGEREF _Toc279144290 \h </w:instrText>
        </w:r>
        <w:r>
          <w:rPr>
            <w:noProof/>
            <w:webHidden/>
          </w:rPr>
        </w:r>
        <w:r>
          <w:rPr>
            <w:noProof/>
            <w:webHidden/>
          </w:rPr>
          <w:fldChar w:fldCharType="separate"/>
        </w:r>
        <w:r>
          <w:rPr>
            <w:noProof/>
            <w:webHidden/>
          </w:rPr>
          <w:t>4</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291" w:history="1">
        <w:r w:rsidRPr="009556A3">
          <w:rPr>
            <w:rStyle w:val="ab"/>
            <w:noProof/>
          </w:rPr>
          <w:t>1.3</w:t>
        </w:r>
        <w:r>
          <w:rPr>
            <w:rFonts w:asciiTheme="minorHAnsi" w:eastAsiaTheme="minorEastAsia" w:hAnsiTheme="minorHAnsi" w:cstheme="minorBidi"/>
            <w:noProof/>
            <w:sz w:val="22"/>
            <w:szCs w:val="22"/>
          </w:rPr>
          <w:tab/>
        </w:r>
        <w:r w:rsidRPr="009556A3">
          <w:rPr>
            <w:rStyle w:val="ab"/>
            <w:noProof/>
          </w:rPr>
          <w:t>Testing process scope</w:t>
        </w:r>
        <w:r>
          <w:rPr>
            <w:noProof/>
            <w:webHidden/>
          </w:rPr>
          <w:tab/>
        </w:r>
        <w:r>
          <w:rPr>
            <w:noProof/>
            <w:webHidden/>
          </w:rPr>
          <w:fldChar w:fldCharType="begin"/>
        </w:r>
        <w:r>
          <w:rPr>
            <w:noProof/>
            <w:webHidden/>
          </w:rPr>
          <w:instrText xml:space="preserve"> PAGEREF _Toc279144291 \h </w:instrText>
        </w:r>
        <w:r>
          <w:rPr>
            <w:noProof/>
            <w:webHidden/>
          </w:rPr>
        </w:r>
        <w:r>
          <w:rPr>
            <w:noProof/>
            <w:webHidden/>
          </w:rPr>
          <w:fldChar w:fldCharType="separate"/>
        </w:r>
        <w:r>
          <w:rPr>
            <w:noProof/>
            <w:webHidden/>
          </w:rPr>
          <w:t>4</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292" w:history="1">
        <w:r w:rsidRPr="009556A3">
          <w:rPr>
            <w:rStyle w:val="ab"/>
            <w:noProof/>
          </w:rPr>
          <w:t>1.4</w:t>
        </w:r>
        <w:r>
          <w:rPr>
            <w:rFonts w:asciiTheme="minorHAnsi" w:eastAsiaTheme="minorEastAsia" w:hAnsiTheme="minorHAnsi" w:cstheme="minorBidi"/>
            <w:noProof/>
            <w:sz w:val="22"/>
            <w:szCs w:val="22"/>
          </w:rPr>
          <w:tab/>
        </w:r>
        <w:r w:rsidRPr="009556A3">
          <w:rPr>
            <w:rStyle w:val="ab"/>
            <w:noProof/>
          </w:rPr>
          <w:t>Exemption</w:t>
        </w:r>
        <w:r>
          <w:rPr>
            <w:noProof/>
            <w:webHidden/>
          </w:rPr>
          <w:tab/>
        </w:r>
        <w:r>
          <w:rPr>
            <w:noProof/>
            <w:webHidden/>
          </w:rPr>
          <w:fldChar w:fldCharType="begin"/>
        </w:r>
        <w:r>
          <w:rPr>
            <w:noProof/>
            <w:webHidden/>
          </w:rPr>
          <w:instrText xml:space="preserve"> PAGEREF _Toc279144292 \h </w:instrText>
        </w:r>
        <w:r>
          <w:rPr>
            <w:noProof/>
            <w:webHidden/>
          </w:rPr>
        </w:r>
        <w:r>
          <w:rPr>
            <w:noProof/>
            <w:webHidden/>
          </w:rPr>
          <w:fldChar w:fldCharType="separate"/>
        </w:r>
        <w:r>
          <w:rPr>
            <w:noProof/>
            <w:webHidden/>
          </w:rPr>
          <w:t>5</w:t>
        </w:r>
        <w:r>
          <w:rPr>
            <w:noProof/>
            <w:webHidden/>
          </w:rPr>
          <w:fldChar w:fldCharType="end"/>
        </w:r>
      </w:hyperlink>
    </w:p>
    <w:p w:rsidR="005B37DC" w:rsidRDefault="005B37DC">
      <w:pPr>
        <w:pStyle w:val="11"/>
        <w:tabs>
          <w:tab w:val="left" w:pos="340"/>
          <w:tab w:val="right" w:leader="dot" w:pos="9350"/>
        </w:tabs>
        <w:rPr>
          <w:rFonts w:asciiTheme="minorHAnsi" w:eastAsiaTheme="minorEastAsia" w:hAnsiTheme="minorHAnsi" w:cstheme="minorBidi"/>
          <w:noProof/>
          <w:szCs w:val="22"/>
        </w:rPr>
      </w:pPr>
      <w:hyperlink w:anchor="_Toc279144293" w:history="1">
        <w:r w:rsidRPr="009556A3">
          <w:rPr>
            <w:rStyle w:val="ab"/>
            <w:noProof/>
          </w:rPr>
          <w:t>2</w:t>
        </w:r>
        <w:r>
          <w:rPr>
            <w:rFonts w:asciiTheme="minorHAnsi" w:eastAsiaTheme="minorEastAsia" w:hAnsiTheme="minorHAnsi" w:cstheme="minorBidi"/>
            <w:noProof/>
            <w:szCs w:val="22"/>
          </w:rPr>
          <w:tab/>
        </w:r>
        <w:r w:rsidRPr="009556A3">
          <w:rPr>
            <w:rStyle w:val="ab"/>
            <w:noProof/>
          </w:rPr>
          <w:t>Test Environment</w:t>
        </w:r>
        <w:r>
          <w:rPr>
            <w:noProof/>
            <w:webHidden/>
          </w:rPr>
          <w:tab/>
        </w:r>
        <w:r>
          <w:rPr>
            <w:noProof/>
            <w:webHidden/>
          </w:rPr>
          <w:fldChar w:fldCharType="begin"/>
        </w:r>
        <w:r>
          <w:rPr>
            <w:noProof/>
            <w:webHidden/>
          </w:rPr>
          <w:instrText xml:space="preserve"> PAGEREF _Toc279144293 \h </w:instrText>
        </w:r>
        <w:r>
          <w:rPr>
            <w:noProof/>
            <w:webHidden/>
          </w:rPr>
        </w:r>
        <w:r>
          <w:rPr>
            <w:noProof/>
            <w:webHidden/>
          </w:rPr>
          <w:fldChar w:fldCharType="separate"/>
        </w:r>
        <w:r>
          <w:rPr>
            <w:noProof/>
            <w:webHidden/>
          </w:rPr>
          <w:t>5</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294" w:history="1">
        <w:r w:rsidRPr="009556A3">
          <w:rPr>
            <w:rStyle w:val="ab"/>
            <w:noProof/>
          </w:rPr>
          <w:t>2.1</w:t>
        </w:r>
        <w:r>
          <w:rPr>
            <w:rFonts w:asciiTheme="minorHAnsi" w:eastAsiaTheme="minorEastAsia" w:hAnsiTheme="minorHAnsi" w:cstheme="minorBidi"/>
            <w:noProof/>
            <w:sz w:val="22"/>
            <w:szCs w:val="22"/>
          </w:rPr>
          <w:tab/>
        </w:r>
        <w:r w:rsidRPr="009556A3">
          <w:rPr>
            <w:rStyle w:val="ab"/>
            <w:noProof/>
          </w:rPr>
          <w:t>Software Items</w:t>
        </w:r>
        <w:r>
          <w:rPr>
            <w:noProof/>
            <w:webHidden/>
          </w:rPr>
          <w:tab/>
        </w:r>
        <w:r>
          <w:rPr>
            <w:noProof/>
            <w:webHidden/>
          </w:rPr>
          <w:fldChar w:fldCharType="begin"/>
        </w:r>
        <w:r>
          <w:rPr>
            <w:noProof/>
            <w:webHidden/>
          </w:rPr>
          <w:instrText xml:space="preserve"> PAGEREF _Toc279144294 \h </w:instrText>
        </w:r>
        <w:r>
          <w:rPr>
            <w:noProof/>
            <w:webHidden/>
          </w:rPr>
        </w:r>
        <w:r>
          <w:rPr>
            <w:noProof/>
            <w:webHidden/>
          </w:rPr>
          <w:fldChar w:fldCharType="separate"/>
        </w:r>
        <w:r>
          <w:rPr>
            <w:noProof/>
            <w:webHidden/>
          </w:rPr>
          <w:t>5</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295" w:history="1">
        <w:r w:rsidRPr="009556A3">
          <w:rPr>
            <w:rStyle w:val="ab"/>
            <w:noProof/>
          </w:rPr>
          <w:t>2.2</w:t>
        </w:r>
        <w:r>
          <w:rPr>
            <w:rFonts w:asciiTheme="minorHAnsi" w:eastAsiaTheme="minorEastAsia" w:hAnsiTheme="minorHAnsi" w:cstheme="minorBidi"/>
            <w:noProof/>
            <w:sz w:val="22"/>
            <w:szCs w:val="22"/>
          </w:rPr>
          <w:tab/>
        </w:r>
        <w:r w:rsidRPr="009556A3">
          <w:rPr>
            <w:rStyle w:val="ab"/>
            <w:noProof/>
          </w:rPr>
          <w:t>Hardware and Firmware Items</w:t>
        </w:r>
        <w:r>
          <w:rPr>
            <w:noProof/>
            <w:webHidden/>
          </w:rPr>
          <w:tab/>
        </w:r>
        <w:r>
          <w:rPr>
            <w:noProof/>
            <w:webHidden/>
          </w:rPr>
          <w:fldChar w:fldCharType="begin"/>
        </w:r>
        <w:r>
          <w:rPr>
            <w:noProof/>
            <w:webHidden/>
          </w:rPr>
          <w:instrText xml:space="preserve"> PAGEREF _Toc279144295 \h </w:instrText>
        </w:r>
        <w:r>
          <w:rPr>
            <w:noProof/>
            <w:webHidden/>
          </w:rPr>
        </w:r>
        <w:r>
          <w:rPr>
            <w:noProof/>
            <w:webHidden/>
          </w:rPr>
          <w:fldChar w:fldCharType="separate"/>
        </w:r>
        <w:r>
          <w:rPr>
            <w:noProof/>
            <w:webHidden/>
          </w:rPr>
          <w:t>5</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296" w:history="1">
        <w:r w:rsidRPr="009556A3">
          <w:rPr>
            <w:rStyle w:val="ab"/>
            <w:noProof/>
          </w:rPr>
          <w:t>2.3</w:t>
        </w:r>
        <w:r>
          <w:rPr>
            <w:rFonts w:asciiTheme="minorHAnsi" w:eastAsiaTheme="minorEastAsia" w:hAnsiTheme="minorHAnsi" w:cstheme="minorBidi"/>
            <w:noProof/>
            <w:sz w:val="22"/>
            <w:szCs w:val="22"/>
          </w:rPr>
          <w:tab/>
        </w:r>
        <w:r w:rsidRPr="009556A3">
          <w:rPr>
            <w:rStyle w:val="ab"/>
            <w:noProof/>
          </w:rPr>
          <w:t>Equipment</w:t>
        </w:r>
        <w:r>
          <w:rPr>
            <w:noProof/>
            <w:webHidden/>
          </w:rPr>
          <w:tab/>
        </w:r>
        <w:r>
          <w:rPr>
            <w:noProof/>
            <w:webHidden/>
          </w:rPr>
          <w:fldChar w:fldCharType="begin"/>
        </w:r>
        <w:r>
          <w:rPr>
            <w:noProof/>
            <w:webHidden/>
          </w:rPr>
          <w:instrText xml:space="preserve"> PAGEREF _Toc279144296 \h </w:instrText>
        </w:r>
        <w:r>
          <w:rPr>
            <w:noProof/>
            <w:webHidden/>
          </w:rPr>
        </w:r>
        <w:r>
          <w:rPr>
            <w:noProof/>
            <w:webHidden/>
          </w:rPr>
          <w:fldChar w:fldCharType="separate"/>
        </w:r>
        <w:r>
          <w:rPr>
            <w:noProof/>
            <w:webHidden/>
          </w:rPr>
          <w:t>5</w:t>
        </w:r>
        <w:r>
          <w:rPr>
            <w:noProof/>
            <w:webHidden/>
          </w:rPr>
          <w:fldChar w:fldCharType="end"/>
        </w:r>
      </w:hyperlink>
    </w:p>
    <w:p w:rsidR="005B37DC" w:rsidRDefault="005B37DC">
      <w:pPr>
        <w:pStyle w:val="11"/>
        <w:tabs>
          <w:tab w:val="left" w:pos="340"/>
          <w:tab w:val="right" w:leader="dot" w:pos="9350"/>
        </w:tabs>
        <w:rPr>
          <w:rFonts w:asciiTheme="minorHAnsi" w:eastAsiaTheme="minorEastAsia" w:hAnsiTheme="minorHAnsi" w:cstheme="minorBidi"/>
          <w:noProof/>
          <w:szCs w:val="22"/>
        </w:rPr>
      </w:pPr>
      <w:hyperlink w:anchor="_Toc279144297" w:history="1">
        <w:r w:rsidRPr="009556A3">
          <w:rPr>
            <w:rStyle w:val="ab"/>
            <w:noProof/>
          </w:rPr>
          <w:t>3</w:t>
        </w:r>
        <w:r>
          <w:rPr>
            <w:rFonts w:asciiTheme="minorHAnsi" w:eastAsiaTheme="minorEastAsia" w:hAnsiTheme="minorHAnsi" w:cstheme="minorBidi"/>
            <w:noProof/>
            <w:szCs w:val="22"/>
          </w:rPr>
          <w:tab/>
        </w:r>
        <w:r w:rsidRPr="009556A3">
          <w:rPr>
            <w:rStyle w:val="ab"/>
            <w:noProof/>
          </w:rPr>
          <w:t>Human Resources/Staffing and Training Needs</w:t>
        </w:r>
        <w:r>
          <w:rPr>
            <w:noProof/>
            <w:webHidden/>
          </w:rPr>
          <w:tab/>
        </w:r>
        <w:r>
          <w:rPr>
            <w:noProof/>
            <w:webHidden/>
          </w:rPr>
          <w:fldChar w:fldCharType="begin"/>
        </w:r>
        <w:r>
          <w:rPr>
            <w:noProof/>
            <w:webHidden/>
          </w:rPr>
          <w:instrText xml:space="preserve"> PAGEREF _Toc279144297 \h </w:instrText>
        </w:r>
        <w:r>
          <w:rPr>
            <w:noProof/>
            <w:webHidden/>
          </w:rPr>
        </w:r>
        <w:r>
          <w:rPr>
            <w:noProof/>
            <w:webHidden/>
          </w:rPr>
          <w:fldChar w:fldCharType="separate"/>
        </w:r>
        <w:r>
          <w:rPr>
            <w:noProof/>
            <w:webHidden/>
          </w:rPr>
          <w:t>5</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298" w:history="1">
        <w:r w:rsidRPr="009556A3">
          <w:rPr>
            <w:rStyle w:val="ab"/>
            <w:noProof/>
          </w:rPr>
          <w:t>3.1</w:t>
        </w:r>
        <w:r>
          <w:rPr>
            <w:rFonts w:asciiTheme="minorHAnsi" w:eastAsiaTheme="minorEastAsia" w:hAnsiTheme="minorHAnsi" w:cstheme="minorBidi"/>
            <w:noProof/>
            <w:sz w:val="22"/>
            <w:szCs w:val="22"/>
          </w:rPr>
          <w:tab/>
        </w:r>
        <w:r w:rsidRPr="009556A3">
          <w:rPr>
            <w:rStyle w:val="ab"/>
            <w:noProof/>
          </w:rPr>
          <w:t>Staffing and Training needs</w:t>
        </w:r>
        <w:r>
          <w:rPr>
            <w:noProof/>
            <w:webHidden/>
          </w:rPr>
          <w:tab/>
        </w:r>
        <w:r>
          <w:rPr>
            <w:noProof/>
            <w:webHidden/>
          </w:rPr>
          <w:fldChar w:fldCharType="begin"/>
        </w:r>
        <w:r>
          <w:rPr>
            <w:noProof/>
            <w:webHidden/>
          </w:rPr>
          <w:instrText xml:space="preserve"> PAGEREF _Toc279144298 \h </w:instrText>
        </w:r>
        <w:r>
          <w:rPr>
            <w:noProof/>
            <w:webHidden/>
          </w:rPr>
        </w:r>
        <w:r>
          <w:rPr>
            <w:noProof/>
            <w:webHidden/>
          </w:rPr>
          <w:fldChar w:fldCharType="separate"/>
        </w:r>
        <w:r>
          <w:rPr>
            <w:noProof/>
            <w:webHidden/>
          </w:rPr>
          <w:t>6</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299" w:history="1">
        <w:r w:rsidRPr="009556A3">
          <w:rPr>
            <w:rStyle w:val="ab"/>
            <w:noProof/>
          </w:rPr>
          <w:t>3.2</w:t>
        </w:r>
        <w:r>
          <w:rPr>
            <w:rFonts w:asciiTheme="minorHAnsi" w:eastAsiaTheme="minorEastAsia" w:hAnsiTheme="minorHAnsi" w:cstheme="minorBidi"/>
            <w:noProof/>
            <w:sz w:val="22"/>
            <w:szCs w:val="22"/>
          </w:rPr>
          <w:tab/>
        </w:r>
        <w:r w:rsidRPr="009556A3">
          <w:rPr>
            <w:rStyle w:val="ab"/>
            <w:noProof/>
          </w:rPr>
          <w:t>Responsibilities</w:t>
        </w:r>
        <w:r>
          <w:rPr>
            <w:noProof/>
            <w:webHidden/>
          </w:rPr>
          <w:tab/>
        </w:r>
        <w:r>
          <w:rPr>
            <w:noProof/>
            <w:webHidden/>
          </w:rPr>
          <w:fldChar w:fldCharType="begin"/>
        </w:r>
        <w:r>
          <w:rPr>
            <w:noProof/>
            <w:webHidden/>
          </w:rPr>
          <w:instrText xml:space="preserve"> PAGEREF _Toc279144299 \h </w:instrText>
        </w:r>
        <w:r>
          <w:rPr>
            <w:noProof/>
            <w:webHidden/>
          </w:rPr>
        </w:r>
        <w:r>
          <w:rPr>
            <w:noProof/>
            <w:webHidden/>
          </w:rPr>
          <w:fldChar w:fldCharType="separate"/>
        </w:r>
        <w:r>
          <w:rPr>
            <w:noProof/>
            <w:webHidden/>
          </w:rPr>
          <w:t>6</w:t>
        </w:r>
        <w:r>
          <w:rPr>
            <w:noProof/>
            <w:webHidden/>
          </w:rPr>
          <w:fldChar w:fldCharType="end"/>
        </w:r>
      </w:hyperlink>
    </w:p>
    <w:p w:rsidR="005B37DC" w:rsidRDefault="005B37DC">
      <w:pPr>
        <w:pStyle w:val="11"/>
        <w:tabs>
          <w:tab w:val="left" w:pos="340"/>
          <w:tab w:val="right" w:leader="dot" w:pos="9350"/>
        </w:tabs>
        <w:rPr>
          <w:rFonts w:asciiTheme="minorHAnsi" w:eastAsiaTheme="minorEastAsia" w:hAnsiTheme="minorHAnsi" w:cstheme="minorBidi"/>
          <w:noProof/>
          <w:szCs w:val="22"/>
        </w:rPr>
      </w:pPr>
      <w:hyperlink w:anchor="_Toc279144300" w:history="1">
        <w:r w:rsidRPr="009556A3">
          <w:rPr>
            <w:rStyle w:val="ab"/>
            <w:noProof/>
          </w:rPr>
          <w:t>4</w:t>
        </w:r>
        <w:r>
          <w:rPr>
            <w:rFonts w:asciiTheme="minorHAnsi" w:eastAsiaTheme="minorEastAsia" w:hAnsiTheme="minorHAnsi" w:cstheme="minorBidi"/>
            <w:noProof/>
            <w:szCs w:val="22"/>
          </w:rPr>
          <w:tab/>
        </w:r>
        <w:r w:rsidRPr="009556A3">
          <w:rPr>
            <w:rStyle w:val="ab"/>
            <w:noProof/>
          </w:rPr>
          <w:t>Test Strategy</w:t>
        </w:r>
        <w:r>
          <w:rPr>
            <w:noProof/>
            <w:webHidden/>
          </w:rPr>
          <w:tab/>
        </w:r>
        <w:r>
          <w:rPr>
            <w:noProof/>
            <w:webHidden/>
          </w:rPr>
          <w:fldChar w:fldCharType="begin"/>
        </w:r>
        <w:r>
          <w:rPr>
            <w:noProof/>
            <w:webHidden/>
          </w:rPr>
          <w:instrText xml:space="preserve"> PAGEREF _Toc279144300 \h </w:instrText>
        </w:r>
        <w:r>
          <w:rPr>
            <w:noProof/>
            <w:webHidden/>
          </w:rPr>
        </w:r>
        <w:r>
          <w:rPr>
            <w:noProof/>
            <w:webHidden/>
          </w:rPr>
          <w:fldChar w:fldCharType="separate"/>
        </w:r>
        <w:r>
          <w:rPr>
            <w:noProof/>
            <w:webHidden/>
          </w:rPr>
          <w:t>6</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01" w:history="1">
        <w:r w:rsidRPr="009556A3">
          <w:rPr>
            <w:rStyle w:val="ab"/>
            <w:noProof/>
          </w:rPr>
          <w:t>4.1</w:t>
        </w:r>
        <w:r>
          <w:rPr>
            <w:rFonts w:asciiTheme="minorHAnsi" w:eastAsiaTheme="minorEastAsia" w:hAnsiTheme="minorHAnsi" w:cstheme="minorBidi"/>
            <w:noProof/>
            <w:sz w:val="22"/>
            <w:szCs w:val="22"/>
          </w:rPr>
          <w:tab/>
        </w:r>
        <w:r w:rsidRPr="009556A3">
          <w:rPr>
            <w:rStyle w:val="ab"/>
            <w:noProof/>
          </w:rPr>
          <w:t>Pass/Fail Criteria</w:t>
        </w:r>
        <w:r>
          <w:rPr>
            <w:noProof/>
            <w:webHidden/>
          </w:rPr>
          <w:tab/>
        </w:r>
        <w:r>
          <w:rPr>
            <w:noProof/>
            <w:webHidden/>
          </w:rPr>
          <w:fldChar w:fldCharType="begin"/>
        </w:r>
        <w:r>
          <w:rPr>
            <w:noProof/>
            <w:webHidden/>
          </w:rPr>
          <w:instrText xml:space="preserve"> PAGEREF _Toc279144301 \h </w:instrText>
        </w:r>
        <w:r>
          <w:rPr>
            <w:noProof/>
            <w:webHidden/>
          </w:rPr>
        </w:r>
        <w:r>
          <w:rPr>
            <w:noProof/>
            <w:webHidden/>
          </w:rPr>
          <w:fldChar w:fldCharType="separate"/>
        </w:r>
        <w:r>
          <w:rPr>
            <w:noProof/>
            <w:webHidden/>
          </w:rPr>
          <w:t>6</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02" w:history="1">
        <w:r w:rsidRPr="009556A3">
          <w:rPr>
            <w:rStyle w:val="ab"/>
            <w:noProof/>
          </w:rPr>
          <w:t>4.2</w:t>
        </w:r>
        <w:r>
          <w:rPr>
            <w:rFonts w:asciiTheme="minorHAnsi" w:eastAsiaTheme="minorEastAsia" w:hAnsiTheme="minorHAnsi" w:cstheme="minorBidi"/>
            <w:noProof/>
            <w:sz w:val="22"/>
            <w:szCs w:val="22"/>
          </w:rPr>
          <w:tab/>
        </w:r>
        <w:r w:rsidRPr="009556A3">
          <w:rPr>
            <w:rStyle w:val="ab"/>
            <w:noProof/>
          </w:rPr>
          <w:t>Defects Tracking Strategy</w:t>
        </w:r>
        <w:r>
          <w:rPr>
            <w:noProof/>
            <w:webHidden/>
          </w:rPr>
          <w:tab/>
        </w:r>
        <w:r>
          <w:rPr>
            <w:noProof/>
            <w:webHidden/>
          </w:rPr>
          <w:fldChar w:fldCharType="begin"/>
        </w:r>
        <w:r>
          <w:rPr>
            <w:noProof/>
            <w:webHidden/>
          </w:rPr>
          <w:instrText xml:space="preserve"> PAGEREF _Toc279144302 \h </w:instrText>
        </w:r>
        <w:r>
          <w:rPr>
            <w:noProof/>
            <w:webHidden/>
          </w:rPr>
        </w:r>
        <w:r>
          <w:rPr>
            <w:noProof/>
            <w:webHidden/>
          </w:rPr>
          <w:fldChar w:fldCharType="separate"/>
        </w:r>
        <w:r>
          <w:rPr>
            <w:noProof/>
            <w:webHidden/>
          </w:rPr>
          <w:t>7</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03" w:history="1">
        <w:r w:rsidRPr="009556A3">
          <w:rPr>
            <w:rStyle w:val="ab"/>
            <w:noProof/>
          </w:rPr>
          <w:t>4.3</w:t>
        </w:r>
        <w:r>
          <w:rPr>
            <w:rFonts w:asciiTheme="minorHAnsi" w:eastAsiaTheme="minorEastAsia" w:hAnsiTheme="minorHAnsi" w:cstheme="minorBidi"/>
            <w:noProof/>
            <w:sz w:val="22"/>
            <w:szCs w:val="22"/>
          </w:rPr>
          <w:tab/>
        </w:r>
        <w:r w:rsidRPr="009556A3">
          <w:rPr>
            <w:rStyle w:val="ab"/>
            <w:noProof/>
          </w:rPr>
          <w:t>Suspension Criteria</w:t>
        </w:r>
        <w:r>
          <w:rPr>
            <w:noProof/>
            <w:webHidden/>
          </w:rPr>
          <w:tab/>
        </w:r>
        <w:r>
          <w:rPr>
            <w:noProof/>
            <w:webHidden/>
          </w:rPr>
          <w:fldChar w:fldCharType="begin"/>
        </w:r>
        <w:r>
          <w:rPr>
            <w:noProof/>
            <w:webHidden/>
          </w:rPr>
          <w:instrText xml:space="preserve"> PAGEREF _Toc279144303 \h </w:instrText>
        </w:r>
        <w:r>
          <w:rPr>
            <w:noProof/>
            <w:webHidden/>
          </w:rPr>
        </w:r>
        <w:r>
          <w:rPr>
            <w:noProof/>
            <w:webHidden/>
          </w:rPr>
          <w:fldChar w:fldCharType="separate"/>
        </w:r>
        <w:r>
          <w:rPr>
            <w:noProof/>
            <w:webHidden/>
          </w:rPr>
          <w:t>7</w:t>
        </w:r>
        <w:r>
          <w:rPr>
            <w:noProof/>
            <w:webHidden/>
          </w:rPr>
          <w:fldChar w:fldCharType="end"/>
        </w:r>
      </w:hyperlink>
    </w:p>
    <w:p w:rsidR="005B37DC" w:rsidRDefault="005B37DC">
      <w:pPr>
        <w:pStyle w:val="11"/>
        <w:tabs>
          <w:tab w:val="left" w:pos="340"/>
          <w:tab w:val="right" w:leader="dot" w:pos="9350"/>
        </w:tabs>
        <w:rPr>
          <w:rFonts w:asciiTheme="minorHAnsi" w:eastAsiaTheme="minorEastAsia" w:hAnsiTheme="minorHAnsi" w:cstheme="minorBidi"/>
          <w:noProof/>
          <w:szCs w:val="22"/>
        </w:rPr>
      </w:pPr>
      <w:hyperlink w:anchor="_Toc279144304" w:history="1">
        <w:r w:rsidRPr="009556A3">
          <w:rPr>
            <w:rStyle w:val="ab"/>
            <w:noProof/>
          </w:rPr>
          <w:t>5</w:t>
        </w:r>
        <w:r>
          <w:rPr>
            <w:rFonts w:asciiTheme="minorHAnsi" w:eastAsiaTheme="minorEastAsia" w:hAnsiTheme="minorHAnsi" w:cstheme="minorBidi"/>
            <w:noProof/>
            <w:szCs w:val="22"/>
          </w:rPr>
          <w:tab/>
        </w:r>
        <w:r w:rsidRPr="009556A3">
          <w:rPr>
            <w:rStyle w:val="ab"/>
            <w:noProof/>
          </w:rPr>
          <w:t>Test Approach</w:t>
        </w:r>
        <w:r>
          <w:rPr>
            <w:noProof/>
            <w:webHidden/>
          </w:rPr>
          <w:tab/>
        </w:r>
        <w:r>
          <w:rPr>
            <w:noProof/>
            <w:webHidden/>
          </w:rPr>
          <w:fldChar w:fldCharType="begin"/>
        </w:r>
        <w:r>
          <w:rPr>
            <w:noProof/>
            <w:webHidden/>
          </w:rPr>
          <w:instrText xml:space="preserve"> PAGEREF _Toc279144304 \h </w:instrText>
        </w:r>
        <w:r>
          <w:rPr>
            <w:noProof/>
            <w:webHidden/>
          </w:rPr>
        </w:r>
        <w:r>
          <w:rPr>
            <w:noProof/>
            <w:webHidden/>
          </w:rPr>
          <w:fldChar w:fldCharType="separate"/>
        </w:r>
        <w:r>
          <w:rPr>
            <w:noProof/>
            <w:webHidden/>
          </w:rPr>
          <w:t>7</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05" w:history="1">
        <w:r w:rsidRPr="009556A3">
          <w:rPr>
            <w:rStyle w:val="ab"/>
            <w:noProof/>
          </w:rPr>
          <w:t>5.1</w:t>
        </w:r>
        <w:r>
          <w:rPr>
            <w:rFonts w:asciiTheme="minorHAnsi" w:eastAsiaTheme="minorEastAsia" w:hAnsiTheme="minorHAnsi" w:cstheme="minorBidi"/>
            <w:noProof/>
            <w:sz w:val="22"/>
            <w:szCs w:val="22"/>
          </w:rPr>
          <w:tab/>
        </w:r>
        <w:r w:rsidRPr="009556A3">
          <w:rPr>
            <w:rStyle w:val="ab"/>
            <w:noProof/>
          </w:rPr>
          <w:t>Functional Testing</w:t>
        </w:r>
        <w:r>
          <w:rPr>
            <w:noProof/>
            <w:webHidden/>
          </w:rPr>
          <w:tab/>
        </w:r>
        <w:r>
          <w:rPr>
            <w:noProof/>
            <w:webHidden/>
          </w:rPr>
          <w:fldChar w:fldCharType="begin"/>
        </w:r>
        <w:r>
          <w:rPr>
            <w:noProof/>
            <w:webHidden/>
          </w:rPr>
          <w:instrText xml:space="preserve"> PAGEREF _Toc279144305 \h </w:instrText>
        </w:r>
        <w:r>
          <w:rPr>
            <w:noProof/>
            <w:webHidden/>
          </w:rPr>
        </w:r>
        <w:r>
          <w:rPr>
            <w:noProof/>
            <w:webHidden/>
          </w:rPr>
          <w:fldChar w:fldCharType="separate"/>
        </w:r>
        <w:r>
          <w:rPr>
            <w:noProof/>
            <w:webHidden/>
          </w:rPr>
          <w:t>7</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06" w:history="1">
        <w:r w:rsidRPr="009556A3">
          <w:rPr>
            <w:rStyle w:val="ab"/>
            <w:noProof/>
          </w:rPr>
          <w:t>5.2</w:t>
        </w:r>
        <w:r>
          <w:rPr>
            <w:rFonts w:asciiTheme="minorHAnsi" w:eastAsiaTheme="minorEastAsia" w:hAnsiTheme="minorHAnsi" w:cstheme="minorBidi"/>
            <w:noProof/>
            <w:sz w:val="22"/>
            <w:szCs w:val="22"/>
          </w:rPr>
          <w:tab/>
        </w:r>
        <w:r w:rsidRPr="009556A3">
          <w:rPr>
            <w:rStyle w:val="ab"/>
            <w:noProof/>
          </w:rPr>
          <w:t>Performance and Load Testing</w:t>
        </w:r>
        <w:r>
          <w:rPr>
            <w:noProof/>
            <w:webHidden/>
          </w:rPr>
          <w:tab/>
        </w:r>
        <w:r>
          <w:rPr>
            <w:noProof/>
            <w:webHidden/>
          </w:rPr>
          <w:fldChar w:fldCharType="begin"/>
        </w:r>
        <w:r>
          <w:rPr>
            <w:noProof/>
            <w:webHidden/>
          </w:rPr>
          <w:instrText xml:space="preserve"> PAGEREF _Toc279144306 \h </w:instrText>
        </w:r>
        <w:r>
          <w:rPr>
            <w:noProof/>
            <w:webHidden/>
          </w:rPr>
        </w:r>
        <w:r>
          <w:rPr>
            <w:noProof/>
            <w:webHidden/>
          </w:rPr>
          <w:fldChar w:fldCharType="separate"/>
        </w:r>
        <w:r>
          <w:rPr>
            <w:noProof/>
            <w:webHidden/>
          </w:rPr>
          <w:t>8</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07" w:history="1">
        <w:r w:rsidRPr="009556A3">
          <w:rPr>
            <w:rStyle w:val="ab"/>
            <w:noProof/>
          </w:rPr>
          <w:t>5.3</w:t>
        </w:r>
        <w:r>
          <w:rPr>
            <w:rFonts w:asciiTheme="minorHAnsi" w:eastAsiaTheme="minorEastAsia" w:hAnsiTheme="minorHAnsi" w:cstheme="minorBidi"/>
            <w:noProof/>
            <w:sz w:val="22"/>
            <w:szCs w:val="22"/>
          </w:rPr>
          <w:tab/>
        </w:r>
        <w:r w:rsidRPr="009556A3">
          <w:rPr>
            <w:rStyle w:val="ab"/>
            <w:noProof/>
          </w:rPr>
          <w:t>Continuous Operation Testing</w:t>
        </w:r>
        <w:r>
          <w:rPr>
            <w:noProof/>
            <w:webHidden/>
          </w:rPr>
          <w:tab/>
        </w:r>
        <w:r>
          <w:rPr>
            <w:noProof/>
            <w:webHidden/>
          </w:rPr>
          <w:fldChar w:fldCharType="begin"/>
        </w:r>
        <w:r>
          <w:rPr>
            <w:noProof/>
            <w:webHidden/>
          </w:rPr>
          <w:instrText xml:space="preserve"> PAGEREF _Toc279144307 \h </w:instrText>
        </w:r>
        <w:r>
          <w:rPr>
            <w:noProof/>
            <w:webHidden/>
          </w:rPr>
        </w:r>
        <w:r>
          <w:rPr>
            <w:noProof/>
            <w:webHidden/>
          </w:rPr>
          <w:fldChar w:fldCharType="separate"/>
        </w:r>
        <w:r>
          <w:rPr>
            <w:noProof/>
            <w:webHidden/>
          </w:rPr>
          <w:t>8</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08" w:history="1">
        <w:r w:rsidRPr="009556A3">
          <w:rPr>
            <w:rStyle w:val="ab"/>
            <w:noProof/>
          </w:rPr>
          <w:t>5.4</w:t>
        </w:r>
        <w:r>
          <w:rPr>
            <w:rFonts w:asciiTheme="minorHAnsi" w:eastAsiaTheme="minorEastAsia" w:hAnsiTheme="minorHAnsi" w:cstheme="minorBidi"/>
            <w:noProof/>
            <w:sz w:val="22"/>
            <w:szCs w:val="22"/>
          </w:rPr>
          <w:tab/>
        </w:r>
        <w:r w:rsidRPr="009556A3">
          <w:rPr>
            <w:rStyle w:val="ab"/>
            <w:noProof/>
          </w:rPr>
          <w:t>Integration Testing</w:t>
        </w:r>
        <w:r>
          <w:rPr>
            <w:noProof/>
            <w:webHidden/>
          </w:rPr>
          <w:tab/>
        </w:r>
        <w:r>
          <w:rPr>
            <w:noProof/>
            <w:webHidden/>
          </w:rPr>
          <w:fldChar w:fldCharType="begin"/>
        </w:r>
        <w:r>
          <w:rPr>
            <w:noProof/>
            <w:webHidden/>
          </w:rPr>
          <w:instrText xml:space="preserve"> PAGEREF _Toc279144308 \h </w:instrText>
        </w:r>
        <w:r>
          <w:rPr>
            <w:noProof/>
            <w:webHidden/>
          </w:rPr>
        </w:r>
        <w:r>
          <w:rPr>
            <w:noProof/>
            <w:webHidden/>
          </w:rPr>
          <w:fldChar w:fldCharType="separate"/>
        </w:r>
        <w:r>
          <w:rPr>
            <w:noProof/>
            <w:webHidden/>
          </w:rPr>
          <w:t>8</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09" w:history="1">
        <w:r w:rsidRPr="009556A3">
          <w:rPr>
            <w:rStyle w:val="ab"/>
            <w:noProof/>
          </w:rPr>
          <w:t>5.5</w:t>
        </w:r>
        <w:r>
          <w:rPr>
            <w:rFonts w:asciiTheme="minorHAnsi" w:eastAsiaTheme="minorEastAsia" w:hAnsiTheme="minorHAnsi" w:cstheme="minorBidi"/>
            <w:noProof/>
            <w:sz w:val="22"/>
            <w:szCs w:val="22"/>
          </w:rPr>
          <w:tab/>
        </w:r>
        <w:r w:rsidRPr="009556A3">
          <w:rPr>
            <w:rStyle w:val="ab"/>
            <w:noProof/>
          </w:rPr>
          <w:t>Usability Testing</w:t>
        </w:r>
        <w:r>
          <w:rPr>
            <w:noProof/>
            <w:webHidden/>
          </w:rPr>
          <w:tab/>
        </w:r>
        <w:r>
          <w:rPr>
            <w:noProof/>
            <w:webHidden/>
          </w:rPr>
          <w:fldChar w:fldCharType="begin"/>
        </w:r>
        <w:r>
          <w:rPr>
            <w:noProof/>
            <w:webHidden/>
          </w:rPr>
          <w:instrText xml:space="preserve"> PAGEREF _Toc279144309 \h </w:instrText>
        </w:r>
        <w:r>
          <w:rPr>
            <w:noProof/>
            <w:webHidden/>
          </w:rPr>
        </w:r>
        <w:r>
          <w:rPr>
            <w:noProof/>
            <w:webHidden/>
          </w:rPr>
          <w:fldChar w:fldCharType="separate"/>
        </w:r>
        <w:r>
          <w:rPr>
            <w:noProof/>
            <w:webHidden/>
          </w:rPr>
          <w:t>9</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10" w:history="1">
        <w:r w:rsidRPr="009556A3">
          <w:rPr>
            <w:rStyle w:val="ab"/>
            <w:noProof/>
          </w:rPr>
          <w:t>5.6</w:t>
        </w:r>
        <w:r>
          <w:rPr>
            <w:rFonts w:asciiTheme="minorHAnsi" w:eastAsiaTheme="minorEastAsia" w:hAnsiTheme="minorHAnsi" w:cstheme="minorBidi"/>
            <w:noProof/>
            <w:sz w:val="22"/>
            <w:szCs w:val="22"/>
          </w:rPr>
          <w:tab/>
        </w:r>
        <w:r w:rsidRPr="009556A3">
          <w:rPr>
            <w:rStyle w:val="ab"/>
            <w:noProof/>
          </w:rPr>
          <w:t>Security Testing</w:t>
        </w:r>
        <w:r>
          <w:rPr>
            <w:noProof/>
            <w:webHidden/>
          </w:rPr>
          <w:tab/>
        </w:r>
        <w:r>
          <w:rPr>
            <w:noProof/>
            <w:webHidden/>
          </w:rPr>
          <w:fldChar w:fldCharType="begin"/>
        </w:r>
        <w:r>
          <w:rPr>
            <w:noProof/>
            <w:webHidden/>
          </w:rPr>
          <w:instrText xml:space="preserve"> PAGEREF _Toc279144310 \h </w:instrText>
        </w:r>
        <w:r>
          <w:rPr>
            <w:noProof/>
            <w:webHidden/>
          </w:rPr>
        </w:r>
        <w:r>
          <w:rPr>
            <w:noProof/>
            <w:webHidden/>
          </w:rPr>
          <w:fldChar w:fldCharType="separate"/>
        </w:r>
        <w:r>
          <w:rPr>
            <w:noProof/>
            <w:webHidden/>
          </w:rPr>
          <w:t>9</w:t>
        </w:r>
        <w:r>
          <w:rPr>
            <w:noProof/>
            <w:webHidden/>
          </w:rPr>
          <w:fldChar w:fldCharType="end"/>
        </w:r>
      </w:hyperlink>
    </w:p>
    <w:p w:rsidR="005B37DC" w:rsidRDefault="005B37DC">
      <w:pPr>
        <w:pStyle w:val="11"/>
        <w:tabs>
          <w:tab w:val="left" w:pos="340"/>
          <w:tab w:val="right" w:leader="dot" w:pos="9350"/>
        </w:tabs>
        <w:rPr>
          <w:rFonts w:asciiTheme="minorHAnsi" w:eastAsiaTheme="minorEastAsia" w:hAnsiTheme="minorHAnsi" w:cstheme="minorBidi"/>
          <w:noProof/>
          <w:szCs w:val="22"/>
        </w:rPr>
      </w:pPr>
      <w:hyperlink w:anchor="_Toc279144311" w:history="1">
        <w:r w:rsidRPr="009556A3">
          <w:rPr>
            <w:rStyle w:val="ab"/>
            <w:noProof/>
          </w:rPr>
          <w:t>6</w:t>
        </w:r>
        <w:r>
          <w:rPr>
            <w:rFonts w:asciiTheme="minorHAnsi" w:eastAsiaTheme="minorEastAsia" w:hAnsiTheme="minorHAnsi" w:cstheme="minorBidi"/>
            <w:noProof/>
            <w:szCs w:val="22"/>
          </w:rPr>
          <w:tab/>
        </w:r>
        <w:r w:rsidRPr="009556A3">
          <w:rPr>
            <w:rStyle w:val="ab"/>
            <w:noProof/>
          </w:rPr>
          <w:t>Test items</w:t>
        </w:r>
        <w:r>
          <w:rPr>
            <w:noProof/>
            <w:webHidden/>
          </w:rPr>
          <w:tab/>
        </w:r>
        <w:r>
          <w:rPr>
            <w:noProof/>
            <w:webHidden/>
          </w:rPr>
          <w:fldChar w:fldCharType="begin"/>
        </w:r>
        <w:r>
          <w:rPr>
            <w:noProof/>
            <w:webHidden/>
          </w:rPr>
          <w:instrText xml:space="preserve"> PAGEREF _Toc279144311 \h </w:instrText>
        </w:r>
        <w:r>
          <w:rPr>
            <w:noProof/>
            <w:webHidden/>
          </w:rPr>
        </w:r>
        <w:r>
          <w:rPr>
            <w:noProof/>
            <w:webHidden/>
          </w:rPr>
          <w:fldChar w:fldCharType="separate"/>
        </w:r>
        <w:r>
          <w:rPr>
            <w:noProof/>
            <w:webHidden/>
          </w:rPr>
          <w:t>9</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12" w:history="1">
        <w:r w:rsidRPr="009556A3">
          <w:rPr>
            <w:rStyle w:val="ab"/>
            <w:noProof/>
          </w:rPr>
          <w:t>6.1</w:t>
        </w:r>
        <w:r>
          <w:rPr>
            <w:rFonts w:asciiTheme="minorHAnsi" w:eastAsiaTheme="minorEastAsia" w:hAnsiTheme="minorHAnsi" w:cstheme="minorBidi"/>
            <w:noProof/>
            <w:sz w:val="22"/>
            <w:szCs w:val="22"/>
          </w:rPr>
          <w:tab/>
        </w:r>
        <w:r w:rsidRPr="009556A3">
          <w:rPr>
            <w:rStyle w:val="ab"/>
            <w:noProof/>
          </w:rPr>
          <w:t>Decoder’s testing.</w:t>
        </w:r>
        <w:r>
          <w:rPr>
            <w:noProof/>
            <w:webHidden/>
          </w:rPr>
          <w:tab/>
        </w:r>
        <w:r>
          <w:rPr>
            <w:noProof/>
            <w:webHidden/>
          </w:rPr>
          <w:fldChar w:fldCharType="begin"/>
        </w:r>
        <w:r>
          <w:rPr>
            <w:noProof/>
            <w:webHidden/>
          </w:rPr>
          <w:instrText xml:space="preserve"> PAGEREF _Toc279144312 \h </w:instrText>
        </w:r>
        <w:r>
          <w:rPr>
            <w:noProof/>
            <w:webHidden/>
          </w:rPr>
        </w:r>
        <w:r>
          <w:rPr>
            <w:noProof/>
            <w:webHidden/>
          </w:rPr>
          <w:fldChar w:fldCharType="separate"/>
        </w:r>
        <w:r>
          <w:rPr>
            <w:noProof/>
            <w:webHidden/>
          </w:rPr>
          <w:t>9</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13" w:history="1">
        <w:r w:rsidRPr="009556A3">
          <w:rPr>
            <w:rStyle w:val="ab"/>
            <w:noProof/>
          </w:rPr>
          <w:t>6.2</w:t>
        </w:r>
        <w:r>
          <w:rPr>
            <w:rFonts w:asciiTheme="minorHAnsi" w:eastAsiaTheme="minorEastAsia" w:hAnsiTheme="minorHAnsi" w:cstheme="minorBidi"/>
            <w:noProof/>
            <w:sz w:val="22"/>
            <w:szCs w:val="22"/>
          </w:rPr>
          <w:tab/>
        </w:r>
        <w:r w:rsidRPr="009556A3">
          <w:rPr>
            <w:rStyle w:val="ab"/>
            <w:noProof/>
          </w:rPr>
          <w:t>Validator’s testing.</w:t>
        </w:r>
        <w:r>
          <w:rPr>
            <w:noProof/>
            <w:webHidden/>
          </w:rPr>
          <w:tab/>
        </w:r>
        <w:r>
          <w:rPr>
            <w:noProof/>
            <w:webHidden/>
          </w:rPr>
          <w:fldChar w:fldCharType="begin"/>
        </w:r>
        <w:r>
          <w:rPr>
            <w:noProof/>
            <w:webHidden/>
          </w:rPr>
          <w:instrText xml:space="preserve"> PAGEREF _Toc279144313 \h </w:instrText>
        </w:r>
        <w:r>
          <w:rPr>
            <w:noProof/>
            <w:webHidden/>
          </w:rPr>
        </w:r>
        <w:r>
          <w:rPr>
            <w:noProof/>
            <w:webHidden/>
          </w:rPr>
          <w:fldChar w:fldCharType="separate"/>
        </w:r>
        <w:r>
          <w:rPr>
            <w:noProof/>
            <w:webHidden/>
          </w:rPr>
          <w:t>10</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14" w:history="1">
        <w:r w:rsidRPr="009556A3">
          <w:rPr>
            <w:rStyle w:val="ab"/>
            <w:noProof/>
          </w:rPr>
          <w:t>6.3</w:t>
        </w:r>
        <w:r>
          <w:rPr>
            <w:rFonts w:asciiTheme="minorHAnsi" w:eastAsiaTheme="minorEastAsia" w:hAnsiTheme="minorHAnsi" w:cstheme="minorBidi"/>
            <w:noProof/>
            <w:sz w:val="22"/>
            <w:szCs w:val="22"/>
          </w:rPr>
          <w:tab/>
        </w:r>
        <w:r w:rsidRPr="009556A3">
          <w:rPr>
            <w:rStyle w:val="ab"/>
            <w:noProof/>
          </w:rPr>
          <w:t>XSS decoder’s testing.</w:t>
        </w:r>
        <w:r>
          <w:rPr>
            <w:noProof/>
            <w:webHidden/>
          </w:rPr>
          <w:tab/>
        </w:r>
        <w:r>
          <w:rPr>
            <w:noProof/>
            <w:webHidden/>
          </w:rPr>
          <w:fldChar w:fldCharType="begin"/>
        </w:r>
        <w:r>
          <w:rPr>
            <w:noProof/>
            <w:webHidden/>
          </w:rPr>
          <w:instrText xml:space="preserve"> PAGEREF _Toc279144314 \h </w:instrText>
        </w:r>
        <w:r>
          <w:rPr>
            <w:noProof/>
            <w:webHidden/>
          </w:rPr>
        </w:r>
        <w:r>
          <w:rPr>
            <w:noProof/>
            <w:webHidden/>
          </w:rPr>
          <w:fldChar w:fldCharType="separate"/>
        </w:r>
        <w:r>
          <w:rPr>
            <w:noProof/>
            <w:webHidden/>
          </w:rPr>
          <w:t>10</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15" w:history="1">
        <w:r w:rsidRPr="009556A3">
          <w:rPr>
            <w:rStyle w:val="ab"/>
            <w:noProof/>
          </w:rPr>
          <w:t>6.4</w:t>
        </w:r>
        <w:r>
          <w:rPr>
            <w:rFonts w:asciiTheme="minorHAnsi" w:eastAsiaTheme="minorEastAsia" w:hAnsiTheme="minorHAnsi" w:cstheme="minorBidi"/>
            <w:noProof/>
            <w:sz w:val="22"/>
            <w:szCs w:val="22"/>
          </w:rPr>
          <w:tab/>
        </w:r>
        <w:r w:rsidRPr="009556A3">
          <w:rPr>
            <w:rStyle w:val="ab"/>
            <w:noProof/>
          </w:rPr>
          <w:t>Security Monitor subsystem</w:t>
        </w:r>
        <w:r>
          <w:rPr>
            <w:noProof/>
            <w:webHidden/>
          </w:rPr>
          <w:tab/>
        </w:r>
        <w:r>
          <w:rPr>
            <w:noProof/>
            <w:webHidden/>
          </w:rPr>
          <w:fldChar w:fldCharType="begin"/>
        </w:r>
        <w:r>
          <w:rPr>
            <w:noProof/>
            <w:webHidden/>
          </w:rPr>
          <w:instrText xml:space="preserve"> PAGEREF _Toc279144315 \h </w:instrText>
        </w:r>
        <w:r>
          <w:rPr>
            <w:noProof/>
            <w:webHidden/>
          </w:rPr>
        </w:r>
        <w:r>
          <w:rPr>
            <w:noProof/>
            <w:webHidden/>
          </w:rPr>
          <w:fldChar w:fldCharType="separate"/>
        </w:r>
        <w:r>
          <w:rPr>
            <w:noProof/>
            <w:webHidden/>
          </w:rPr>
          <w:t>10</w:t>
        </w:r>
        <w:r>
          <w:rPr>
            <w:noProof/>
            <w:webHidden/>
          </w:rPr>
          <w:fldChar w:fldCharType="end"/>
        </w:r>
      </w:hyperlink>
    </w:p>
    <w:p w:rsidR="005B37DC" w:rsidRDefault="005B37DC">
      <w:pPr>
        <w:pStyle w:val="11"/>
        <w:tabs>
          <w:tab w:val="left" w:pos="340"/>
          <w:tab w:val="right" w:leader="dot" w:pos="9350"/>
        </w:tabs>
        <w:rPr>
          <w:rFonts w:asciiTheme="minorHAnsi" w:eastAsiaTheme="minorEastAsia" w:hAnsiTheme="minorHAnsi" w:cstheme="minorBidi"/>
          <w:noProof/>
          <w:szCs w:val="22"/>
        </w:rPr>
      </w:pPr>
      <w:hyperlink w:anchor="_Toc279144316" w:history="1">
        <w:r w:rsidRPr="009556A3">
          <w:rPr>
            <w:rStyle w:val="ab"/>
            <w:noProof/>
          </w:rPr>
          <w:t>7</w:t>
        </w:r>
        <w:r>
          <w:rPr>
            <w:rFonts w:asciiTheme="minorHAnsi" w:eastAsiaTheme="minorEastAsia" w:hAnsiTheme="minorHAnsi" w:cstheme="minorBidi"/>
            <w:noProof/>
            <w:szCs w:val="22"/>
          </w:rPr>
          <w:tab/>
        </w:r>
        <w:r w:rsidRPr="009556A3">
          <w:rPr>
            <w:rStyle w:val="ab"/>
            <w:noProof/>
          </w:rPr>
          <w:t>Deliverables</w:t>
        </w:r>
        <w:r>
          <w:rPr>
            <w:noProof/>
            <w:webHidden/>
          </w:rPr>
          <w:tab/>
        </w:r>
        <w:r>
          <w:rPr>
            <w:noProof/>
            <w:webHidden/>
          </w:rPr>
          <w:fldChar w:fldCharType="begin"/>
        </w:r>
        <w:r>
          <w:rPr>
            <w:noProof/>
            <w:webHidden/>
          </w:rPr>
          <w:instrText xml:space="preserve"> PAGEREF _Toc279144316 \h </w:instrText>
        </w:r>
        <w:r>
          <w:rPr>
            <w:noProof/>
            <w:webHidden/>
          </w:rPr>
        </w:r>
        <w:r>
          <w:rPr>
            <w:noProof/>
            <w:webHidden/>
          </w:rPr>
          <w:fldChar w:fldCharType="separate"/>
        </w:r>
        <w:r>
          <w:rPr>
            <w:noProof/>
            <w:webHidden/>
          </w:rPr>
          <w:t>11</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17" w:history="1">
        <w:r w:rsidRPr="009556A3">
          <w:rPr>
            <w:rStyle w:val="ab"/>
            <w:noProof/>
          </w:rPr>
          <w:t>7.1</w:t>
        </w:r>
        <w:r>
          <w:rPr>
            <w:rFonts w:asciiTheme="minorHAnsi" w:eastAsiaTheme="minorEastAsia" w:hAnsiTheme="minorHAnsi" w:cstheme="minorBidi"/>
            <w:noProof/>
            <w:sz w:val="22"/>
            <w:szCs w:val="22"/>
          </w:rPr>
          <w:tab/>
        </w:r>
        <w:r w:rsidRPr="009556A3">
          <w:rPr>
            <w:rStyle w:val="ab"/>
            <w:noProof/>
          </w:rPr>
          <w:t>Test Logs</w:t>
        </w:r>
        <w:r>
          <w:rPr>
            <w:noProof/>
            <w:webHidden/>
          </w:rPr>
          <w:tab/>
        </w:r>
        <w:r>
          <w:rPr>
            <w:noProof/>
            <w:webHidden/>
          </w:rPr>
          <w:fldChar w:fldCharType="begin"/>
        </w:r>
        <w:r>
          <w:rPr>
            <w:noProof/>
            <w:webHidden/>
          </w:rPr>
          <w:instrText xml:space="preserve"> PAGEREF _Toc279144317 \h </w:instrText>
        </w:r>
        <w:r>
          <w:rPr>
            <w:noProof/>
            <w:webHidden/>
          </w:rPr>
        </w:r>
        <w:r>
          <w:rPr>
            <w:noProof/>
            <w:webHidden/>
          </w:rPr>
          <w:fldChar w:fldCharType="separate"/>
        </w:r>
        <w:r>
          <w:rPr>
            <w:noProof/>
            <w:webHidden/>
          </w:rPr>
          <w:t>11</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18" w:history="1">
        <w:r w:rsidRPr="009556A3">
          <w:rPr>
            <w:rStyle w:val="ab"/>
            <w:noProof/>
          </w:rPr>
          <w:t>7.2</w:t>
        </w:r>
        <w:r>
          <w:rPr>
            <w:rFonts w:asciiTheme="minorHAnsi" w:eastAsiaTheme="minorEastAsia" w:hAnsiTheme="minorHAnsi" w:cstheme="minorBidi"/>
            <w:noProof/>
            <w:sz w:val="22"/>
            <w:szCs w:val="22"/>
          </w:rPr>
          <w:tab/>
        </w:r>
        <w:r w:rsidRPr="009556A3">
          <w:rPr>
            <w:rStyle w:val="ab"/>
            <w:noProof/>
          </w:rPr>
          <w:t>Defect Reports</w:t>
        </w:r>
        <w:r>
          <w:rPr>
            <w:noProof/>
            <w:webHidden/>
          </w:rPr>
          <w:tab/>
        </w:r>
        <w:r>
          <w:rPr>
            <w:noProof/>
            <w:webHidden/>
          </w:rPr>
          <w:fldChar w:fldCharType="begin"/>
        </w:r>
        <w:r>
          <w:rPr>
            <w:noProof/>
            <w:webHidden/>
          </w:rPr>
          <w:instrText xml:space="preserve"> PAGEREF _Toc279144318 \h </w:instrText>
        </w:r>
        <w:r>
          <w:rPr>
            <w:noProof/>
            <w:webHidden/>
          </w:rPr>
        </w:r>
        <w:r>
          <w:rPr>
            <w:noProof/>
            <w:webHidden/>
          </w:rPr>
          <w:fldChar w:fldCharType="separate"/>
        </w:r>
        <w:r>
          <w:rPr>
            <w:noProof/>
            <w:webHidden/>
          </w:rPr>
          <w:t>11</w:t>
        </w:r>
        <w:r>
          <w:rPr>
            <w:noProof/>
            <w:webHidden/>
          </w:rPr>
          <w:fldChar w:fldCharType="end"/>
        </w:r>
      </w:hyperlink>
    </w:p>
    <w:p w:rsidR="005B37DC" w:rsidRDefault="005B37DC">
      <w:pPr>
        <w:pStyle w:val="21"/>
        <w:tabs>
          <w:tab w:val="left" w:pos="880"/>
          <w:tab w:val="right" w:leader="dot" w:pos="9350"/>
        </w:tabs>
        <w:rPr>
          <w:rFonts w:asciiTheme="minorHAnsi" w:eastAsiaTheme="minorEastAsia" w:hAnsiTheme="minorHAnsi" w:cstheme="minorBidi"/>
          <w:noProof/>
          <w:sz w:val="22"/>
          <w:szCs w:val="22"/>
        </w:rPr>
      </w:pPr>
      <w:hyperlink w:anchor="_Toc279144319" w:history="1">
        <w:r w:rsidRPr="009556A3">
          <w:rPr>
            <w:rStyle w:val="ab"/>
            <w:noProof/>
          </w:rPr>
          <w:t>7.3</w:t>
        </w:r>
        <w:r>
          <w:rPr>
            <w:rFonts w:asciiTheme="minorHAnsi" w:eastAsiaTheme="minorEastAsia" w:hAnsiTheme="minorHAnsi" w:cstheme="minorBidi"/>
            <w:noProof/>
            <w:sz w:val="22"/>
            <w:szCs w:val="22"/>
          </w:rPr>
          <w:tab/>
        </w:r>
        <w:r w:rsidRPr="009556A3">
          <w:rPr>
            <w:rStyle w:val="ab"/>
            <w:noProof/>
          </w:rPr>
          <w:t>Traceability Matrix</w:t>
        </w:r>
        <w:r>
          <w:rPr>
            <w:noProof/>
            <w:webHidden/>
          </w:rPr>
          <w:tab/>
        </w:r>
        <w:r>
          <w:rPr>
            <w:noProof/>
            <w:webHidden/>
          </w:rPr>
          <w:fldChar w:fldCharType="begin"/>
        </w:r>
        <w:r>
          <w:rPr>
            <w:noProof/>
            <w:webHidden/>
          </w:rPr>
          <w:instrText xml:space="preserve"> PAGEREF _Toc279144319 \h </w:instrText>
        </w:r>
        <w:r>
          <w:rPr>
            <w:noProof/>
            <w:webHidden/>
          </w:rPr>
        </w:r>
        <w:r>
          <w:rPr>
            <w:noProof/>
            <w:webHidden/>
          </w:rPr>
          <w:fldChar w:fldCharType="separate"/>
        </w:r>
        <w:r>
          <w:rPr>
            <w:noProof/>
            <w:webHidden/>
          </w:rPr>
          <w:t>11</w:t>
        </w:r>
        <w:r>
          <w:rPr>
            <w:noProof/>
            <w:webHidden/>
          </w:rPr>
          <w:fldChar w:fldCharType="end"/>
        </w:r>
      </w:hyperlink>
    </w:p>
    <w:p w:rsidR="00EE3D63" w:rsidRDefault="00FD3D7E" w:rsidP="00EE3D63">
      <w:pPr>
        <w:pStyle w:val="ParagraphText"/>
      </w:pPr>
      <w:r>
        <w:fldChar w:fldCharType="end"/>
      </w:r>
    </w:p>
    <w:p w:rsidR="00EE3D63" w:rsidRDefault="00EE3D63" w:rsidP="00EE3D63">
      <w:pPr>
        <w:pStyle w:val="BlueHeader"/>
      </w:pPr>
    </w:p>
    <w:p w:rsidR="00EE3D63" w:rsidRDefault="00C634A3" w:rsidP="00EE3D63">
      <w:pPr>
        <w:pStyle w:val="BlueHeader"/>
      </w:pPr>
      <w:r>
        <w:br w:type="page"/>
      </w:r>
      <w:r w:rsidR="00EE3D63">
        <w:lastRenderedPageBreak/>
        <w:t xml:space="preserve">Document </w:t>
      </w:r>
      <w:r w:rsidR="00E07827">
        <w:t>Revision</w:t>
      </w:r>
      <w:r w:rsidR="00EE3D63">
        <w:t xml:space="preserve"> History</w:t>
      </w:r>
    </w:p>
    <w:p w:rsidR="00EE3D63" w:rsidRDefault="00EE3D63" w:rsidP="00EE3D63">
      <w:pPr>
        <w:pStyle w:val="BlueHeader"/>
      </w:pP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1908"/>
        <w:gridCol w:w="1152"/>
        <w:gridCol w:w="2293"/>
        <w:gridCol w:w="3467"/>
      </w:tblGrid>
      <w:tr w:rsidR="00EE3D63" w:rsidTr="00702AE2">
        <w:trPr>
          <w:trHeight w:hRule="exact" w:val="473"/>
        </w:trPr>
        <w:tc>
          <w:tcPr>
            <w:tcW w:w="1908" w:type="dxa"/>
            <w:shd w:val="clear" w:color="auto" w:fill="E6E6E6"/>
            <w:vAlign w:val="center"/>
          </w:tcPr>
          <w:p w:rsidR="00EE3D63" w:rsidRPr="00BD7867" w:rsidRDefault="00EE3D63" w:rsidP="00D5688B">
            <w:pPr>
              <w:rPr>
                <w:b/>
                <w:sz w:val="18"/>
              </w:rPr>
            </w:pPr>
            <w:r w:rsidRPr="00BD7867">
              <w:rPr>
                <w:b/>
                <w:sz w:val="18"/>
              </w:rPr>
              <w:t>Author</w:t>
            </w:r>
          </w:p>
        </w:tc>
        <w:tc>
          <w:tcPr>
            <w:tcW w:w="1152" w:type="dxa"/>
            <w:shd w:val="clear" w:color="auto" w:fill="E6E6E6"/>
            <w:vAlign w:val="center"/>
          </w:tcPr>
          <w:p w:rsidR="00EE3D63" w:rsidRPr="00BD7867" w:rsidRDefault="00E07827" w:rsidP="00E07827">
            <w:pPr>
              <w:rPr>
                <w:b/>
                <w:sz w:val="18"/>
              </w:rPr>
            </w:pPr>
            <w:r>
              <w:rPr>
                <w:b/>
                <w:sz w:val="18"/>
              </w:rPr>
              <w:t>Version</w:t>
            </w:r>
          </w:p>
        </w:tc>
        <w:tc>
          <w:tcPr>
            <w:tcW w:w="2293" w:type="dxa"/>
            <w:shd w:val="clear" w:color="auto" w:fill="E6E6E6"/>
            <w:vAlign w:val="center"/>
          </w:tcPr>
          <w:p w:rsidR="00EE3D63" w:rsidRPr="00BD7867" w:rsidRDefault="00EE3D63" w:rsidP="00D5688B">
            <w:pPr>
              <w:rPr>
                <w:b/>
                <w:sz w:val="18"/>
              </w:rPr>
            </w:pPr>
            <w:r w:rsidRPr="00BD7867">
              <w:rPr>
                <w:b/>
                <w:sz w:val="18"/>
              </w:rPr>
              <w:t>Date</w:t>
            </w:r>
          </w:p>
        </w:tc>
        <w:tc>
          <w:tcPr>
            <w:tcW w:w="3467" w:type="dxa"/>
            <w:shd w:val="clear" w:color="auto" w:fill="E6E6E6"/>
            <w:vAlign w:val="center"/>
          </w:tcPr>
          <w:p w:rsidR="00EE3D63" w:rsidRPr="00BD7867" w:rsidRDefault="00EE3D63" w:rsidP="00D5688B">
            <w:pPr>
              <w:rPr>
                <w:b/>
                <w:sz w:val="18"/>
              </w:rPr>
            </w:pPr>
            <w:r w:rsidRPr="00BD7867">
              <w:rPr>
                <w:b/>
                <w:sz w:val="18"/>
              </w:rPr>
              <w:t>Description of Change</w:t>
            </w:r>
          </w:p>
        </w:tc>
      </w:tr>
      <w:tr w:rsidR="00EE3D63" w:rsidTr="00702AE2">
        <w:trPr>
          <w:trHeight w:hRule="exact" w:val="347"/>
        </w:trPr>
        <w:tc>
          <w:tcPr>
            <w:tcW w:w="1908" w:type="dxa"/>
            <w:shd w:val="clear" w:color="auto" w:fill="E6E6E6"/>
            <w:vAlign w:val="center"/>
          </w:tcPr>
          <w:p w:rsidR="00EE3D63" w:rsidRPr="00BD7867" w:rsidRDefault="009949EB" w:rsidP="00D5688B">
            <w:pPr>
              <w:rPr>
                <w:b/>
                <w:sz w:val="18"/>
              </w:rPr>
            </w:pPr>
            <w:r>
              <w:rPr>
                <w:b/>
                <w:sz w:val="18"/>
              </w:rPr>
              <w:t>Julia Kuchmai</w:t>
            </w:r>
          </w:p>
        </w:tc>
        <w:tc>
          <w:tcPr>
            <w:tcW w:w="1152" w:type="dxa"/>
            <w:vAlign w:val="center"/>
          </w:tcPr>
          <w:p w:rsidR="00EE3D63" w:rsidRPr="00BD7867" w:rsidRDefault="00702AE2" w:rsidP="00702AE2">
            <w:pPr>
              <w:rPr>
                <w:sz w:val="18"/>
              </w:rPr>
            </w:pPr>
            <w:r>
              <w:rPr>
                <w:sz w:val="18"/>
              </w:rPr>
              <w:t>1.</w:t>
            </w:r>
            <w:r w:rsidR="00A559CB">
              <w:rPr>
                <w:sz w:val="18"/>
              </w:rPr>
              <w:t>0</w:t>
            </w:r>
          </w:p>
        </w:tc>
        <w:tc>
          <w:tcPr>
            <w:tcW w:w="2293" w:type="dxa"/>
            <w:vAlign w:val="center"/>
          </w:tcPr>
          <w:p w:rsidR="00EE3D63" w:rsidRPr="00BD7867" w:rsidRDefault="00983B21" w:rsidP="00F46947">
            <w:pPr>
              <w:rPr>
                <w:sz w:val="18"/>
              </w:rPr>
            </w:pPr>
            <w:r>
              <w:rPr>
                <w:noProof/>
                <w:sz w:val="18"/>
              </w:rPr>
              <w:t>November 30, 2010</w:t>
            </w:r>
          </w:p>
        </w:tc>
        <w:tc>
          <w:tcPr>
            <w:tcW w:w="3467" w:type="dxa"/>
            <w:vAlign w:val="center"/>
          </w:tcPr>
          <w:p w:rsidR="00EE3D63" w:rsidRPr="00BD7867" w:rsidRDefault="00E23251" w:rsidP="00D5688B">
            <w:pPr>
              <w:rPr>
                <w:sz w:val="18"/>
              </w:rPr>
            </w:pPr>
            <w:r>
              <w:rPr>
                <w:sz w:val="18"/>
              </w:rPr>
              <w:t>C</w:t>
            </w:r>
            <w:r w:rsidR="00ED7A07">
              <w:rPr>
                <w:sz w:val="18"/>
              </w:rPr>
              <w:t>reation</w:t>
            </w:r>
          </w:p>
        </w:tc>
      </w:tr>
      <w:tr w:rsidR="00983B21" w:rsidTr="00702AE2">
        <w:trPr>
          <w:trHeight w:hRule="exact" w:val="338"/>
        </w:trPr>
        <w:tc>
          <w:tcPr>
            <w:tcW w:w="1908" w:type="dxa"/>
            <w:shd w:val="clear" w:color="auto" w:fill="E6E6E6"/>
            <w:vAlign w:val="center"/>
          </w:tcPr>
          <w:p w:rsidR="00983B21" w:rsidRPr="00BD7867" w:rsidRDefault="00983B21" w:rsidP="00D5688B">
            <w:pPr>
              <w:rPr>
                <w:b/>
                <w:sz w:val="18"/>
              </w:rPr>
            </w:pPr>
            <w:r>
              <w:rPr>
                <w:b/>
                <w:sz w:val="18"/>
              </w:rPr>
              <w:t>Julia Kuchmai</w:t>
            </w:r>
          </w:p>
        </w:tc>
        <w:tc>
          <w:tcPr>
            <w:tcW w:w="1152" w:type="dxa"/>
            <w:vAlign w:val="center"/>
          </w:tcPr>
          <w:p w:rsidR="00983B21" w:rsidRPr="00BD7867" w:rsidRDefault="00983B21" w:rsidP="00D5688B">
            <w:pPr>
              <w:rPr>
                <w:sz w:val="18"/>
              </w:rPr>
            </w:pPr>
            <w:r>
              <w:rPr>
                <w:sz w:val="18"/>
              </w:rPr>
              <w:t>1.1</w:t>
            </w:r>
          </w:p>
        </w:tc>
        <w:tc>
          <w:tcPr>
            <w:tcW w:w="2293" w:type="dxa"/>
            <w:vAlign w:val="center"/>
          </w:tcPr>
          <w:p w:rsidR="00983B21" w:rsidRPr="00BD7867" w:rsidRDefault="00CB469B" w:rsidP="001534A2">
            <w:pPr>
              <w:rPr>
                <w:sz w:val="18"/>
              </w:rPr>
            </w:pPr>
            <w:r>
              <w:rPr>
                <w:noProof/>
                <w:sz w:val="18"/>
              </w:rPr>
              <w:t>December 2, 2010</w:t>
            </w:r>
          </w:p>
        </w:tc>
        <w:tc>
          <w:tcPr>
            <w:tcW w:w="3467" w:type="dxa"/>
            <w:vAlign w:val="center"/>
          </w:tcPr>
          <w:p w:rsidR="00983B21" w:rsidRPr="00BD7867" w:rsidRDefault="00983B21" w:rsidP="00D5688B">
            <w:pPr>
              <w:rPr>
                <w:sz w:val="18"/>
              </w:rPr>
            </w:pPr>
            <w:r>
              <w:rPr>
                <w:sz w:val="18"/>
              </w:rPr>
              <w:t>Test items section added</w:t>
            </w:r>
          </w:p>
        </w:tc>
      </w:tr>
      <w:tr w:rsidR="00983B21" w:rsidTr="00702AE2">
        <w:trPr>
          <w:trHeight w:hRule="exact" w:val="338"/>
        </w:trPr>
        <w:tc>
          <w:tcPr>
            <w:tcW w:w="1908" w:type="dxa"/>
            <w:shd w:val="clear" w:color="auto" w:fill="E6E6E6"/>
            <w:vAlign w:val="center"/>
          </w:tcPr>
          <w:p w:rsidR="00983B21" w:rsidRPr="00BD7867" w:rsidRDefault="005B37DC" w:rsidP="00D5688B">
            <w:pPr>
              <w:rPr>
                <w:b/>
                <w:sz w:val="18"/>
              </w:rPr>
            </w:pPr>
            <w:r>
              <w:rPr>
                <w:b/>
                <w:sz w:val="18"/>
              </w:rPr>
              <w:t>Julia Kuchmai</w:t>
            </w:r>
          </w:p>
        </w:tc>
        <w:tc>
          <w:tcPr>
            <w:tcW w:w="1152" w:type="dxa"/>
            <w:vAlign w:val="center"/>
          </w:tcPr>
          <w:p w:rsidR="00983B21" w:rsidRPr="00BD7867" w:rsidRDefault="005B37DC" w:rsidP="00D5688B">
            <w:pPr>
              <w:rPr>
                <w:sz w:val="18"/>
              </w:rPr>
            </w:pPr>
            <w:r>
              <w:rPr>
                <w:sz w:val="18"/>
              </w:rPr>
              <w:t>1.2</w:t>
            </w:r>
          </w:p>
        </w:tc>
        <w:tc>
          <w:tcPr>
            <w:tcW w:w="2293" w:type="dxa"/>
            <w:vAlign w:val="center"/>
          </w:tcPr>
          <w:p w:rsidR="00983B21" w:rsidRPr="00BD7867" w:rsidRDefault="00FD3D7E" w:rsidP="00D5688B">
            <w:pPr>
              <w:rPr>
                <w:sz w:val="18"/>
              </w:rPr>
            </w:pPr>
            <w:r w:rsidRPr="00702AE2">
              <w:rPr>
                <w:sz w:val="18"/>
              </w:rPr>
              <w:fldChar w:fldCharType="begin"/>
            </w:r>
            <w:r w:rsidR="00CB469B" w:rsidRPr="00702AE2">
              <w:rPr>
                <w:sz w:val="18"/>
              </w:rPr>
              <w:instrText xml:space="preserve"> SAVEDATE  \@ "MMMM d, yyyy"  \* MERGEFORMAT </w:instrText>
            </w:r>
            <w:r w:rsidRPr="00702AE2">
              <w:rPr>
                <w:sz w:val="18"/>
              </w:rPr>
              <w:fldChar w:fldCharType="separate"/>
            </w:r>
            <w:r w:rsidR="005B37DC">
              <w:rPr>
                <w:noProof/>
                <w:sz w:val="18"/>
              </w:rPr>
              <w:t>December 3, 2010</w:t>
            </w:r>
            <w:r w:rsidRPr="00702AE2">
              <w:rPr>
                <w:sz w:val="18"/>
              </w:rPr>
              <w:fldChar w:fldCharType="end"/>
            </w:r>
          </w:p>
        </w:tc>
        <w:tc>
          <w:tcPr>
            <w:tcW w:w="3467" w:type="dxa"/>
            <w:vAlign w:val="center"/>
          </w:tcPr>
          <w:p w:rsidR="00983B21" w:rsidRPr="00BD7867" w:rsidRDefault="005B37DC" w:rsidP="00D5688B">
            <w:pPr>
              <w:rPr>
                <w:sz w:val="18"/>
              </w:rPr>
            </w:pPr>
            <w:r>
              <w:rPr>
                <w:sz w:val="18"/>
              </w:rPr>
              <w:t>Minor changes</w:t>
            </w:r>
          </w:p>
        </w:tc>
      </w:tr>
      <w:tr w:rsidR="00983B21" w:rsidTr="00702AE2">
        <w:trPr>
          <w:trHeight w:hRule="exact" w:val="338"/>
        </w:trPr>
        <w:tc>
          <w:tcPr>
            <w:tcW w:w="1908" w:type="dxa"/>
            <w:shd w:val="clear" w:color="auto" w:fill="E6E6E6"/>
            <w:vAlign w:val="center"/>
          </w:tcPr>
          <w:p w:rsidR="00983B21" w:rsidRPr="00BD7867" w:rsidRDefault="00983B21" w:rsidP="00D5688B">
            <w:pPr>
              <w:rPr>
                <w:b/>
                <w:sz w:val="18"/>
              </w:rPr>
            </w:pPr>
          </w:p>
        </w:tc>
        <w:tc>
          <w:tcPr>
            <w:tcW w:w="1152" w:type="dxa"/>
            <w:vAlign w:val="center"/>
          </w:tcPr>
          <w:p w:rsidR="00983B21" w:rsidRPr="00BD7867" w:rsidRDefault="00983B21" w:rsidP="00D5688B">
            <w:pPr>
              <w:rPr>
                <w:sz w:val="18"/>
              </w:rPr>
            </w:pPr>
          </w:p>
        </w:tc>
        <w:tc>
          <w:tcPr>
            <w:tcW w:w="2293" w:type="dxa"/>
            <w:vAlign w:val="center"/>
          </w:tcPr>
          <w:p w:rsidR="00983B21" w:rsidRPr="00BD7867" w:rsidRDefault="00983B21" w:rsidP="00D5688B">
            <w:pPr>
              <w:rPr>
                <w:sz w:val="18"/>
              </w:rPr>
            </w:pPr>
          </w:p>
        </w:tc>
        <w:tc>
          <w:tcPr>
            <w:tcW w:w="3467" w:type="dxa"/>
            <w:vAlign w:val="center"/>
          </w:tcPr>
          <w:p w:rsidR="00983B21" w:rsidRPr="00BD7867" w:rsidRDefault="00983B21" w:rsidP="00D5688B">
            <w:pPr>
              <w:rPr>
                <w:sz w:val="18"/>
              </w:rPr>
            </w:pPr>
          </w:p>
        </w:tc>
      </w:tr>
    </w:tbl>
    <w:p w:rsidR="00EE3D63" w:rsidRDefault="00EE3D63" w:rsidP="00EE3D63">
      <w:pPr>
        <w:pStyle w:val="Code"/>
      </w:pPr>
    </w:p>
    <w:p w:rsidR="00EE3D63" w:rsidRDefault="00EE3D63" w:rsidP="00EE3D63">
      <w:pPr>
        <w:pStyle w:val="BlueHeader"/>
      </w:pPr>
      <w:bookmarkStart w:id="1" w:name="_Toc36291487"/>
      <w:bookmarkStart w:id="2" w:name="_Toc36457901"/>
      <w:bookmarkStart w:id="3" w:name="_Toc37062566"/>
      <w:bookmarkStart w:id="4" w:name="_Toc37136591"/>
      <w:bookmarkStart w:id="5" w:name="_Toc37556139"/>
      <w:bookmarkStart w:id="6" w:name="_Toc37645875"/>
      <w:bookmarkStart w:id="7" w:name="_Toc37650003"/>
      <w:bookmarkStart w:id="8" w:name="_Toc37650208"/>
      <w:bookmarkStart w:id="9" w:name="_Toc37650325"/>
      <w:bookmarkStart w:id="10" w:name="_Toc38163980"/>
      <w:bookmarkStart w:id="11" w:name="_Toc40241093"/>
      <w:bookmarkStart w:id="12" w:name="_Toc50860485"/>
      <w:bookmarkStart w:id="13" w:name="_Toc15437289"/>
    </w:p>
    <w:p w:rsidR="00EE3D63" w:rsidRDefault="00E77878" w:rsidP="00EE3D63">
      <w:pPr>
        <w:pStyle w:val="BlueHeader"/>
      </w:pPr>
      <w:bookmarkStart w:id="14" w:name="_Toc30389827"/>
      <w:bookmarkStart w:id="15" w:name="_Toc30390129"/>
      <w:bookmarkStart w:id="16" w:name="_Toc30390246"/>
      <w:bookmarkStart w:id="17" w:name="_Toc30579628"/>
      <w:bookmarkStart w:id="18" w:name="_Toc30585418"/>
      <w:bookmarkStart w:id="19" w:name="_Toc36457902"/>
      <w:bookmarkStart w:id="20" w:name="_Toc37062567"/>
      <w:bookmarkStart w:id="21" w:name="_Toc37136592"/>
      <w:bookmarkStart w:id="22" w:name="_Toc37556140"/>
      <w:bookmarkStart w:id="23" w:name="_Toc37645876"/>
      <w:bookmarkStart w:id="24" w:name="_Toc37650004"/>
      <w:bookmarkStart w:id="25" w:name="_Toc37650209"/>
      <w:bookmarkStart w:id="26" w:name="_Toc37650326"/>
      <w:bookmarkStart w:id="27" w:name="_Toc38163981"/>
      <w:bookmarkStart w:id="28" w:name="_Toc40241094"/>
      <w:bookmarkStart w:id="29" w:name="_Toc50860486"/>
      <w:bookmarkEnd w:id="1"/>
      <w:bookmarkEnd w:id="2"/>
      <w:bookmarkEnd w:id="3"/>
      <w:bookmarkEnd w:id="4"/>
      <w:bookmarkEnd w:id="5"/>
      <w:bookmarkEnd w:id="6"/>
      <w:bookmarkEnd w:id="7"/>
      <w:bookmarkEnd w:id="8"/>
      <w:bookmarkEnd w:id="9"/>
      <w:bookmarkEnd w:id="10"/>
      <w:bookmarkEnd w:id="11"/>
      <w:bookmarkEnd w:id="12"/>
      <w:r>
        <w:t>Review</w:t>
      </w:r>
    </w:p>
    <w:tbl>
      <w:tblPr>
        <w:tblW w:w="883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268"/>
        <w:gridCol w:w="2070"/>
        <w:gridCol w:w="2070"/>
        <w:gridCol w:w="2430"/>
      </w:tblGrid>
      <w:tr w:rsidR="00E77878" w:rsidTr="00E77878">
        <w:trPr>
          <w:tblHeader/>
        </w:trPr>
        <w:tc>
          <w:tcPr>
            <w:tcW w:w="2268" w:type="dxa"/>
            <w:shd w:val="clear" w:color="auto" w:fill="E6E6E6"/>
            <w:vAlign w:val="center"/>
          </w:tcPr>
          <w:p w:rsidR="00E77878" w:rsidRPr="00BD7867" w:rsidRDefault="00E77878" w:rsidP="00D5688B">
            <w:pPr>
              <w:rPr>
                <w:b/>
                <w:sz w:val="18"/>
              </w:rPr>
            </w:pPr>
            <w:r w:rsidRPr="00BD7867">
              <w:rPr>
                <w:b/>
                <w:sz w:val="18"/>
              </w:rPr>
              <w:t xml:space="preserve">Name </w:t>
            </w:r>
          </w:p>
        </w:tc>
        <w:tc>
          <w:tcPr>
            <w:tcW w:w="2070" w:type="dxa"/>
            <w:shd w:val="clear" w:color="auto" w:fill="E6E6E6"/>
            <w:vAlign w:val="center"/>
          </w:tcPr>
          <w:p w:rsidR="00E77878" w:rsidRPr="00BD7867" w:rsidRDefault="00E77878" w:rsidP="00D5688B">
            <w:pPr>
              <w:rPr>
                <w:b/>
                <w:sz w:val="18"/>
              </w:rPr>
            </w:pPr>
            <w:r w:rsidRPr="00BD7867">
              <w:rPr>
                <w:b/>
                <w:sz w:val="18"/>
              </w:rPr>
              <w:t>Title</w:t>
            </w:r>
          </w:p>
        </w:tc>
        <w:tc>
          <w:tcPr>
            <w:tcW w:w="2070" w:type="dxa"/>
            <w:shd w:val="clear" w:color="auto" w:fill="E6E6E6"/>
          </w:tcPr>
          <w:p w:rsidR="00E77878" w:rsidRPr="00BD7867" w:rsidRDefault="00E77878" w:rsidP="00D5688B">
            <w:pPr>
              <w:rPr>
                <w:b/>
                <w:sz w:val="18"/>
              </w:rPr>
            </w:pPr>
            <w:r w:rsidRPr="00BD7867">
              <w:rPr>
                <w:b/>
                <w:sz w:val="18"/>
              </w:rPr>
              <w:t xml:space="preserve">Date </w:t>
            </w:r>
            <w:r>
              <w:rPr>
                <w:b/>
                <w:sz w:val="18"/>
              </w:rPr>
              <w:t>Reviewed</w:t>
            </w:r>
          </w:p>
        </w:tc>
        <w:tc>
          <w:tcPr>
            <w:tcW w:w="2430" w:type="dxa"/>
            <w:shd w:val="clear" w:color="auto" w:fill="E6E6E6"/>
          </w:tcPr>
          <w:p w:rsidR="00E77878" w:rsidRPr="00BD7867" w:rsidRDefault="00E77878" w:rsidP="00D5688B">
            <w:pPr>
              <w:rPr>
                <w:b/>
                <w:sz w:val="18"/>
              </w:rPr>
            </w:pPr>
            <w:r>
              <w:rPr>
                <w:b/>
                <w:sz w:val="18"/>
              </w:rPr>
              <w:t>Date Approved</w:t>
            </w:r>
          </w:p>
        </w:tc>
      </w:tr>
      <w:tr w:rsidR="00E77878" w:rsidTr="00A9769B">
        <w:trPr>
          <w:trHeight w:val="592"/>
        </w:trPr>
        <w:tc>
          <w:tcPr>
            <w:tcW w:w="2268" w:type="dxa"/>
            <w:shd w:val="clear" w:color="auto" w:fill="E6E6E6"/>
            <w:vAlign w:val="center"/>
          </w:tcPr>
          <w:p w:rsidR="00E77878" w:rsidRPr="00BA448C" w:rsidRDefault="00A9769B" w:rsidP="00D5688B">
            <w:pPr>
              <w:rPr>
                <w:b/>
                <w:sz w:val="18"/>
              </w:rPr>
            </w:pPr>
            <w:r>
              <w:rPr>
                <w:b/>
                <w:sz w:val="18"/>
              </w:rPr>
              <w:t>Kyle Quest</w:t>
            </w:r>
          </w:p>
        </w:tc>
        <w:tc>
          <w:tcPr>
            <w:tcW w:w="2070" w:type="dxa"/>
            <w:vAlign w:val="center"/>
          </w:tcPr>
          <w:p w:rsidR="00E77878" w:rsidRPr="00BD7867" w:rsidRDefault="00A9769B" w:rsidP="00D5688B">
            <w:pPr>
              <w:rPr>
                <w:sz w:val="18"/>
              </w:rPr>
            </w:pPr>
            <w:r>
              <w:rPr>
                <w:sz w:val="18"/>
              </w:rPr>
              <w:t>Architect</w:t>
            </w:r>
          </w:p>
        </w:tc>
        <w:tc>
          <w:tcPr>
            <w:tcW w:w="2070" w:type="dxa"/>
          </w:tcPr>
          <w:p w:rsidR="00E77878" w:rsidRPr="00BD7867" w:rsidRDefault="00E77878" w:rsidP="00D5688B">
            <w:pPr>
              <w:rPr>
                <w:sz w:val="18"/>
              </w:rPr>
            </w:pPr>
          </w:p>
        </w:tc>
        <w:tc>
          <w:tcPr>
            <w:tcW w:w="2430" w:type="dxa"/>
          </w:tcPr>
          <w:p w:rsidR="00E77878" w:rsidRPr="00BD7867" w:rsidRDefault="00E77878" w:rsidP="00D5688B">
            <w:pPr>
              <w:rPr>
                <w:sz w:val="18"/>
              </w:rPr>
            </w:pPr>
          </w:p>
        </w:tc>
      </w:tr>
      <w:tr w:rsidR="00E77878" w:rsidTr="00E77878">
        <w:tc>
          <w:tcPr>
            <w:tcW w:w="2268" w:type="dxa"/>
            <w:shd w:val="clear" w:color="auto" w:fill="E6E6E6"/>
            <w:vAlign w:val="center"/>
          </w:tcPr>
          <w:p w:rsidR="00E77878" w:rsidRPr="00BD7867" w:rsidRDefault="00A9769B" w:rsidP="00D5688B">
            <w:pPr>
              <w:rPr>
                <w:b/>
                <w:sz w:val="18"/>
              </w:rPr>
            </w:pPr>
            <w:r>
              <w:rPr>
                <w:b/>
                <w:sz w:val="18"/>
              </w:rPr>
              <w:t>Anatoliy Lokshin</w:t>
            </w:r>
          </w:p>
        </w:tc>
        <w:tc>
          <w:tcPr>
            <w:tcW w:w="2070" w:type="dxa"/>
            <w:vAlign w:val="center"/>
          </w:tcPr>
          <w:p w:rsidR="00E77878" w:rsidRPr="00BD7867" w:rsidRDefault="00A9769B" w:rsidP="00D5688B">
            <w:pPr>
              <w:rPr>
                <w:sz w:val="18"/>
              </w:rPr>
            </w:pPr>
            <w:r>
              <w:rPr>
                <w:sz w:val="18"/>
              </w:rPr>
              <w:t>Development lead</w:t>
            </w:r>
          </w:p>
        </w:tc>
        <w:tc>
          <w:tcPr>
            <w:tcW w:w="2070" w:type="dxa"/>
          </w:tcPr>
          <w:p w:rsidR="00E77878" w:rsidRPr="00BD7867" w:rsidRDefault="00E77878" w:rsidP="00702AE2">
            <w:pPr>
              <w:jc w:val="center"/>
              <w:rPr>
                <w:sz w:val="18"/>
              </w:rPr>
            </w:pPr>
          </w:p>
        </w:tc>
        <w:tc>
          <w:tcPr>
            <w:tcW w:w="2430" w:type="dxa"/>
          </w:tcPr>
          <w:p w:rsidR="00E77878" w:rsidRPr="00BD7867" w:rsidRDefault="00E77878" w:rsidP="00D5688B">
            <w:pPr>
              <w:rPr>
                <w:sz w:val="18"/>
              </w:rPr>
            </w:pPr>
          </w:p>
        </w:tc>
      </w:tr>
      <w:tr w:rsidR="00E77878" w:rsidTr="00E77878">
        <w:tc>
          <w:tcPr>
            <w:tcW w:w="2268" w:type="dxa"/>
            <w:shd w:val="clear" w:color="auto" w:fill="E6E6E6"/>
            <w:vAlign w:val="center"/>
          </w:tcPr>
          <w:p w:rsidR="00E77878" w:rsidRPr="00BD7867" w:rsidRDefault="00E77878" w:rsidP="00D5688B">
            <w:pPr>
              <w:rPr>
                <w:b/>
                <w:sz w:val="18"/>
              </w:rPr>
            </w:pPr>
          </w:p>
        </w:tc>
        <w:tc>
          <w:tcPr>
            <w:tcW w:w="2070" w:type="dxa"/>
            <w:vAlign w:val="center"/>
          </w:tcPr>
          <w:p w:rsidR="00E77878" w:rsidRPr="00BD7867" w:rsidRDefault="00E77878" w:rsidP="000C1C5E">
            <w:pPr>
              <w:rPr>
                <w:sz w:val="18"/>
              </w:rPr>
            </w:pPr>
          </w:p>
        </w:tc>
        <w:tc>
          <w:tcPr>
            <w:tcW w:w="2070" w:type="dxa"/>
          </w:tcPr>
          <w:p w:rsidR="00E77878" w:rsidRPr="00BD7867" w:rsidRDefault="00E77878" w:rsidP="00D5688B">
            <w:pPr>
              <w:rPr>
                <w:sz w:val="18"/>
              </w:rPr>
            </w:pPr>
          </w:p>
        </w:tc>
        <w:tc>
          <w:tcPr>
            <w:tcW w:w="2430" w:type="dxa"/>
          </w:tcPr>
          <w:p w:rsidR="00E77878" w:rsidRPr="00BD7867" w:rsidRDefault="00E77878" w:rsidP="00D5688B">
            <w:pPr>
              <w:rPr>
                <w:sz w:val="18"/>
              </w:rPr>
            </w:pPr>
          </w:p>
        </w:tc>
      </w:tr>
      <w:tr w:rsidR="00E77878" w:rsidTr="00E77878">
        <w:tc>
          <w:tcPr>
            <w:tcW w:w="2268" w:type="dxa"/>
            <w:shd w:val="clear" w:color="auto" w:fill="E6E6E6"/>
            <w:vAlign w:val="center"/>
          </w:tcPr>
          <w:p w:rsidR="00E77878" w:rsidRPr="00BD7867" w:rsidRDefault="00E77878" w:rsidP="00D5688B">
            <w:pPr>
              <w:rPr>
                <w:b/>
                <w:sz w:val="18"/>
              </w:rPr>
            </w:pPr>
          </w:p>
        </w:tc>
        <w:tc>
          <w:tcPr>
            <w:tcW w:w="2070" w:type="dxa"/>
            <w:vAlign w:val="center"/>
          </w:tcPr>
          <w:p w:rsidR="00E77878" w:rsidRPr="00BD7867" w:rsidRDefault="00E77878" w:rsidP="00D5688B">
            <w:pPr>
              <w:rPr>
                <w:sz w:val="18"/>
              </w:rPr>
            </w:pPr>
          </w:p>
        </w:tc>
        <w:tc>
          <w:tcPr>
            <w:tcW w:w="2070" w:type="dxa"/>
          </w:tcPr>
          <w:p w:rsidR="00E77878" w:rsidRPr="00BD7867" w:rsidRDefault="00E77878" w:rsidP="00D5688B">
            <w:pPr>
              <w:rPr>
                <w:sz w:val="18"/>
              </w:rPr>
            </w:pPr>
          </w:p>
        </w:tc>
        <w:tc>
          <w:tcPr>
            <w:tcW w:w="2430" w:type="dxa"/>
          </w:tcPr>
          <w:p w:rsidR="00E77878" w:rsidRPr="00BD7867" w:rsidRDefault="00E77878" w:rsidP="00D5688B">
            <w:pPr>
              <w:rPr>
                <w:sz w:val="18"/>
              </w:rPr>
            </w:pPr>
          </w:p>
        </w:tc>
      </w:tr>
    </w:tbl>
    <w:p w:rsidR="00E77878" w:rsidRDefault="00E77878" w:rsidP="00EE3D63">
      <w:pPr>
        <w:pStyle w:val="BlueHeader"/>
      </w:pPr>
      <w:bookmarkStart w:id="30" w:name="_Toc36457903"/>
      <w:bookmarkStart w:id="31" w:name="_Toc37062568"/>
      <w:bookmarkStart w:id="32" w:name="_Toc37136593"/>
      <w:bookmarkStart w:id="33" w:name="_Toc37556141"/>
      <w:bookmarkStart w:id="34" w:name="_Toc37645877"/>
      <w:bookmarkStart w:id="35" w:name="_Toc37650005"/>
      <w:bookmarkStart w:id="36" w:name="_Toc37650210"/>
      <w:bookmarkStart w:id="37" w:name="_Toc37650327"/>
      <w:bookmarkStart w:id="38" w:name="_Toc38163982"/>
      <w:bookmarkStart w:id="39" w:name="_Toc40241095"/>
      <w:bookmarkStart w:id="40" w:name="_Toc5086048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EE3D63" w:rsidRDefault="00EE3D63" w:rsidP="00EE3D63">
      <w:pPr>
        <w:pStyle w:val="BlueHeader"/>
      </w:pPr>
      <w:r>
        <w:t>References</w:t>
      </w:r>
      <w:bookmarkEnd w:id="30"/>
      <w:bookmarkEnd w:id="31"/>
      <w:bookmarkEnd w:id="32"/>
      <w:bookmarkEnd w:id="33"/>
      <w:bookmarkEnd w:id="34"/>
      <w:bookmarkEnd w:id="35"/>
      <w:bookmarkEnd w:id="36"/>
      <w:bookmarkEnd w:id="37"/>
      <w:bookmarkEnd w:id="38"/>
      <w:bookmarkEnd w:id="39"/>
      <w:bookmarkEnd w:id="40"/>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700"/>
        <w:gridCol w:w="2700"/>
        <w:gridCol w:w="3420"/>
      </w:tblGrid>
      <w:tr w:rsidR="00EE3D63" w:rsidTr="00D5688B">
        <w:trPr>
          <w:trHeight w:val="260"/>
        </w:trPr>
        <w:tc>
          <w:tcPr>
            <w:tcW w:w="2700" w:type="dxa"/>
            <w:shd w:val="clear" w:color="auto" w:fill="E6E6E6"/>
            <w:vAlign w:val="center"/>
          </w:tcPr>
          <w:p w:rsidR="00EE3D63" w:rsidRPr="00BD7867" w:rsidRDefault="00EE3D63" w:rsidP="00D5688B">
            <w:pPr>
              <w:rPr>
                <w:b/>
                <w:sz w:val="18"/>
              </w:rPr>
            </w:pPr>
            <w:r w:rsidRPr="00BD7867">
              <w:rPr>
                <w:b/>
                <w:sz w:val="18"/>
              </w:rPr>
              <w:t>Document Name</w:t>
            </w:r>
          </w:p>
        </w:tc>
        <w:tc>
          <w:tcPr>
            <w:tcW w:w="2700" w:type="dxa"/>
            <w:shd w:val="clear" w:color="auto" w:fill="E6E6E6"/>
            <w:vAlign w:val="center"/>
          </w:tcPr>
          <w:p w:rsidR="00EE3D63" w:rsidRPr="00BD7867" w:rsidRDefault="00EE3D63" w:rsidP="00D5688B">
            <w:pPr>
              <w:rPr>
                <w:b/>
                <w:sz w:val="18"/>
              </w:rPr>
            </w:pPr>
            <w:r w:rsidRPr="00BD7867">
              <w:rPr>
                <w:b/>
                <w:sz w:val="18"/>
              </w:rPr>
              <w:t>Author</w:t>
            </w:r>
          </w:p>
        </w:tc>
        <w:tc>
          <w:tcPr>
            <w:tcW w:w="3420" w:type="dxa"/>
            <w:shd w:val="clear" w:color="auto" w:fill="E6E6E6"/>
            <w:vAlign w:val="center"/>
          </w:tcPr>
          <w:p w:rsidR="00EE3D63" w:rsidRPr="00BD7867" w:rsidRDefault="00EE3D63" w:rsidP="00D5688B">
            <w:pPr>
              <w:rPr>
                <w:b/>
                <w:sz w:val="18"/>
              </w:rPr>
            </w:pPr>
            <w:r w:rsidRPr="00BD7867">
              <w:rPr>
                <w:b/>
                <w:sz w:val="18"/>
              </w:rPr>
              <w:t>Location</w:t>
            </w:r>
          </w:p>
        </w:tc>
      </w:tr>
      <w:tr w:rsidR="00EE3D63" w:rsidTr="00D5688B">
        <w:tc>
          <w:tcPr>
            <w:tcW w:w="2700" w:type="dxa"/>
            <w:shd w:val="clear" w:color="auto" w:fill="E6E6E6"/>
            <w:vAlign w:val="center"/>
          </w:tcPr>
          <w:p w:rsidR="00EE3D63" w:rsidRPr="004633C4" w:rsidRDefault="004633C4" w:rsidP="00D5688B">
            <w:pPr>
              <w:rPr>
                <w:rFonts w:asciiTheme="minorHAnsi" w:hAnsiTheme="minorHAnsi"/>
                <w:sz w:val="18"/>
                <w:szCs w:val="18"/>
              </w:rPr>
            </w:pPr>
            <w:r w:rsidRPr="004633C4">
              <w:rPr>
                <w:sz w:val="18"/>
                <w:szCs w:val="18"/>
              </w:rPr>
              <w:t>MetraTech Security Framework Specification</w:t>
            </w:r>
          </w:p>
        </w:tc>
        <w:tc>
          <w:tcPr>
            <w:tcW w:w="2700" w:type="dxa"/>
            <w:vAlign w:val="center"/>
          </w:tcPr>
          <w:p w:rsidR="00EE3D63" w:rsidRPr="004633C4" w:rsidRDefault="004633C4" w:rsidP="00D5688B">
            <w:pPr>
              <w:rPr>
                <w:sz w:val="18"/>
                <w:szCs w:val="18"/>
              </w:rPr>
            </w:pPr>
            <w:r w:rsidRPr="004633C4">
              <w:rPr>
                <w:sz w:val="18"/>
                <w:szCs w:val="18"/>
              </w:rPr>
              <w:t>Kyle Quest</w:t>
            </w:r>
          </w:p>
        </w:tc>
        <w:tc>
          <w:tcPr>
            <w:tcW w:w="3420" w:type="dxa"/>
            <w:vAlign w:val="center"/>
          </w:tcPr>
          <w:p w:rsidR="00EE3D63" w:rsidRPr="004633C4" w:rsidRDefault="00FD3D7E" w:rsidP="00D5688B">
            <w:pPr>
              <w:rPr>
                <w:rFonts w:asciiTheme="minorHAnsi" w:hAnsiTheme="minorHAnsi"/>
                <w:sz w:val="18"/>
                <w:szCs w:val="18"/>
              </w:rPr>
            </w:pPr>
            <w:hyperlink r:id="rId15" w:history="1">
              <w:r w:rsidR="004633C4" w:rsidRPr="004633C4">
                <w:rPr>
                  <w:rStyle w:val="ab"/>
                  <w:rFonts w:asciiTheme="minorHAnsi" w:hAnsiTheme="minorHAnsi"/>
                  <w:sz w:val="18"/>
                  <w:szCs w:val="18"/>
                </w:rPr>
                <w:t>http://seceng.metratech.com/gf/download/docmanfileversion/20/78/MtSecurityFrameworkSpec.doc</w:t>
              </w:r>
            </w:hyperlink>
          </w:p>
        </w:tc>
      </w:tr>
      <w:tr w:rsidR="0031670E" w:rsidTr="00D5688B">
        <w:tc>
          <w:tcPr>
            <w:tcW w:w="2700" w:type="dxa"/>
            <w:shd w:val="clear" w:color="auto" w:fill="E6E6E6"/>
            <w:vAlign w:val="center"/>
          </w:tcPr>
          <w:p w:rsidR="008B73AE" w:rsidRPr="004633C4" w:rsidRDefault="008B73AE" w:rsidP="008B73AE">
            <w:pPr>
              <w:rPr>
                <w:rFonts w:asciiTheme="minorHAnsi" w:hAnsiTheme="minorHAnsi"/>
                <w:sz w:val="18"/>
                <w:szCs w:val="18"/>
              </w:rPr>
            </w:pPr>
            <w:r w:rsidRPr="008B73AE">
              <w:rPr>
                <w:rFonts w:asciiTheme="minorHAnsi" w:hAnsiTheme="minorHAnsi"/>
                <w:sz w:val="18"/>
                <w:szCs w:val="18"/>
              </w:rPr>
              <w:t>SecurityFramework</w:t>
            </w:r>
            <w:r>
              <w:rPr>
                <w:rFonts w:asciiTheme="minorHAnsi" w:hAnsiTheme="minorHAnsi"/>
                <w:sz w:val="18"/>
                <w:szCs w:val="18"/>
              </w:rPr>
              <w:t xml:space="preserve"> </w:t>
            </w:r>
            <w:r w:rsidRPr="008B73AE">
              <w:rPr>
                <w:rFonts w:asciiTheme="minorHAnsi" w:hAnsiTheme="minorHAnsi"/>
                <w:sz w:val="18"/>
                <w:szCs w:val="18"/>
              </w:rPr>
              <w:t>Slides</w:t>
            </w:r>
            <w:r>
              <w:rPr>
                <w:rFonts w:asciiTheme="minorHAnsi" w:hAnsiTheme="minorHAnsi"/>
                <w:sz w:val="18"/>
                <w:szCs w:val="18"/>
              </w:rPr>
              <w:t xml:space="preserve"> w</w:t>
            </w:r>
            <w:r w:rsidRPr="008B73AE">
              <w:rPr>
                <w:rFonts w:asciiTheme="minorHAnsi" w:hAnsiTheme="minorHAnsi"/>
                <w:sz w:val="18"/>
                <w:szCs w:val="18"/>
              </w:rPr>
              <w:t>ith</w:t>
            </w:r>
            <w:r>
              <w:rPr>
                <w:rFonts w:asciiTheme="minorHAnsi" w:hAnsiTheme="minorHAnsi"/>
                <w:sz w:val="18"/>
                <w:szCs w:val="18"/>
              </w:rPr>
              <w:t xml:space="preserve"> e</w:t>
            </w:r>
            <w:r w:rsidRPr="008B73AE">
              <w:rPr>
                <w:rFonts w:asciiTheme="minorHAnsi" w:hAnsiTheme="minorHAnsi"/>
                <w:sz w:val="18"/>
                <w:szCs w:val="18"/>
              </w:rPr>
              <w:t>xample</w:t>
            </w:r>
            <w:r>
              <w:rPr>
                <w:rFonts w:asciiTheme="minorHAnsi" w:hAnsiTheme="minorHAnsi"/>
                <w:sz w:val="18"/>
                <w:szCs w:val="18"/>
              </w:rPr>
              <w:t>s</w:t>
            </w:r>
          </w:p>
        </w:tc>
        <w:tc>
          <w:tcPr>
            <w:tcW w:w="2700" w:type="dxa"/>
            <w:vAlign w:val="center"/>
          </w:tcPr>
          <w:p w:rsidR="0031670E" w:rsidRPr="004633C4" w:rsidRDefault="004633C4" w:rsidP="00702AE2">
            <w:pPr>
              <w:rPr>
                <w:sz w:val="18"/>
                <w:szCs w:val="18"/>
              </w:rPr>
            </w:pPr>
            <w:r w:rsidRPr="004633C4">
              <w:rPr>
                <w:sz w:val="18"/>
                <w:szCs w:val="18"/>
              </w:rPr>
              <w:t>Kyle Quest</w:t>
            </w:r>
          </w:p>
        </w:tc>
        <w:tc>
          <w:tcPr>
            <w:tcW w:w="3420" w:type="dxa"/>
            <w:vAlign w:val="center"/>
          </w:tcPr>
          <w:p w:rsidR="0031670E" w:rsidRPr="004633C4" w:rsidRDefault="00FD3D7E" w:rsidP="00702AE2">
            <w:pPr>
              <w:rPr>
                <w:rFonts w:asciiTheme="minorHAnsi" w:hAnsiTheme="minorHAnsi"/>
                <w:sz w:val="18"/>
                <w:szCs w:val="18"/>
              </w:rPr>
            </w:pPr>
            <w:hyperlink r:id="rId16" w:history="1">
              <w:r w:rsidR="008B73AE" w:rsidRPr="00E76F02">
                <w:rPr>
                  <w:rStyle w:val="ab"/>
                  <w:rFonts w:asciiTheme="minorHAnsi" w:hAnsiTheme="minorHAnsi"/>
                  <w:sz w:val="18"/>
                  <w:szCs w:val="18"/>
                </w:rPr>
                <w:t>http://seceng.metratech.com/gf/download/docmanfileversion/22/80/SecurityFrameworkSlidesWithExamples.pptx</w:t>
              </w:r>
            </w:hyperlink>
          </w:p>
        </w:tc>
      </w:tr>
      <w:tr w:rsidR="0031670E" w:rsidTr="00D5688B">
        <w:tc>
          <w:tcPr>
            <w:tcW w:w="2700" w:type="dxa"/>
            <w:shd w:val="clear" w:color="auto" w:fill="E6E6E6"/>
            <w:vAlign w:val="center"/>
          </w:tcPr>
          <w:p w:rsidR="0031670E" w:rsidRPr="004633C4" w:rsidRDefault="008B73AE" w:rsidP="00702AE2">
            <w:pPr>
              <w:rPr>
                <w:rFonts w:asciiTheme="minorHAnsi" w:hAnsiTheme="minorHAnsi"/>
                <w:sz w:val="18"/>
                <w:szCs w:val="18"/>
              </w:rPr>
            </w:pPr>
            <w:r>
              <w:rPr>
                <w:rFonts w:asciiTheme="minorHAnsi" w:hAnsiTheme="minorHAnsi"/>
                <w:sz w:val="18"/>
                <w:szCs w:val="18"/>
              </w:rPr>
              <w:t>Validator requirements</w:t>
            </w:r>
          </w:p>
        </w:tc>
        <w:tc>
          <w:tcPr>
            <w:tcW w:w="2700" w:type="dxa"/>
            <w:vAlign w:val="center"/>
          </w:tcPr>
          <w:p w:rsidR="0031670E" w:rsidRPr="008B73AE" w:rsidRDefault="008B73AE" w:rsidP="00702AE2">
            <w:pPr>
              <w:rPr>
                <w:sz w:val="18"/>
                <w:szCs w:val="18"/>
              </w:rPr>
            </w:pPr>
            <w:r w:rsidRPr="008B73AE">
              <w:rPr>
                <w:sz w:val="18"/>
                <w:szCs w:val="18"/>
              </w:rPr>
              <w:t>Anatoliy Lokshin</w:t>
            </w:r>
          </w:p>
        </w:tc>
        <w:tc>
          <w:tcPr>
            <w:tcW w:w="3420" w:type="dxa"/>
            <w:vAlign w:val="center"/>
          </w:tcPr>
          <w:p w:rsidR="008B73AE" w:rsidRPr="004633C4" w:rsidRDefault="00FD3D7E" w:rsidP="00702AE2">
            <w:pPr>
              <w:rPr>
                <w:rFonts w:asciiTheme="minorHAnsi" w:hAnsiTheme="minorHAnsi"/>
                <w:sz w:val="18"/>
                <w:szCs w:val="18"/>
              </w:rPr>
            </w:pPr>
            <w:hyperlink r:id="rId17" w:history="1">
              <w:r w:rsidR="008B73AE" w:rsidRPr="00E76F02">
                <w:rPr>
                  <w:rStyle w:val="ab"/>
                  <w:rFonts w:asciiTheme="minorHAnsi" w:hAnsiTheme="minorHAnsi"/>
                  <w:sz w:val="18"/>
                  <w:szCs w:val="18"/>
                </w:rPr>
                <w:t>http://seceng.metratech.com/gf/download/docmanfileversion/52/120/Validatorsubsystemrequirements.docx</w:t>
              </w:r>
            </w:hyperlink>
          </w:p>
        </w:tc>
      </w:tr>
      <w:tr w:rsidR="0031670E" w:rsidTr="00D5688B">
        <w:tc>
          <w:tcPr>
            <w:tcW w:w="2700" w:type="dxa"/>
            <w:shd w:val="clear" w:color="auto" w:fill="E6E6E6"/>
            <w:vAlign w:val="center"/>
          </w:tcPr>
          <w:p w:rsidR="0031670E" w:rsidRPr="004633C4" w:rsidRDefault="008B73AE" w:rsidP="00702AE2">
            <w:pPr>
              <w:rPr>
                <w:rFonts w:asciiTheme="minorHAnsi" w:hAnsiTheme="minorHAnsi"/>
                <w:sz w:val="18"/>
                <w:szCs w:val="18"/>
              </w:rPr>
            </w:pPr>
            <w:r w:rsidRPr="008B73AE">
              <w:rPr>
                <w:rFonts w:asciiTheme="minorHAnsi" w:hAnsiTheme="minorHAnsi"/>
                <w:sz w:val="18"/>
                <w:szCs w:val="18"/>
              </w:rPr>
              <w:t>Security</w:t>
            </w:r>
            <w:r>
              <w:rPr>
                <w:rFonts w:asciiTheme="minorHAnsi" w:hAnsiTheme="minorHAnsi"/>
                <w:sz w:val="18"/>
                <w:szCs w:val="18"/>
              </w:rPr>
              <w:t xml:space="preserve"> </w:t>
            </w:r>
            <w:r w:rsidRPr="008B73AE">
              <w:rPr>
                <w:rFonts w:asciiTheme="minorHAnsi" w:hAnsiTheme="minorHAnsi"/>
                <w:sz w:val="18"/>
                <w:szCs w:val="18"/>
              </w:rPr>
              <w:t>Monitor</w:t>
            </w:r>
            <w:r>
              <w:rPr>
                <w:rFonts w:asciiTheme="minorHAnsi" w:hAnsiTheme="minorHAnsi"/>
                <w:sz w:val="18"/>
                <w:szCs w:val="18"/>
              </w:rPr>
              <w:t xml:space="preserve"> requirements</w:t>
            </w:r>
          </w:p>
        </w:tc>
        <w:tc>
          <w:tcPr>
            <w:tcW w:w="2700" w:type="dxa"/>
            <w:vAlign w:val="center"/>
          </w:tcPr>
          <w:p w:rsidR="0031670E" w:rsidRPr="008B73AE" w:rsidRDefault="008B73AE" w:rsidP="00702AE2">
            <w:pPr>
              <w:rPr>
                <w:sz w:val="18"/>
                <w:szCs w:val="18"/>
              </w:rPr>
            </w:pPr>
            <w:r w:rsidRPr="008B73AE">
              <w:rPr>
                <w:sz w:val="18"/>
                <w:szCs w:val="18"/>
              </w:rPr>
              <w:t>Anatoliy Lokshin</w:t>
            </w:r>
          </w:p>
        </w:tc>
        <w:tc>
          <w:tcPr>
            <w:tcW w:w="3420" w:type="dxa"/>
            <w:vAlign w:val="center"/>
          </w:tcPr>
          <w:p w:rsidR="008B73AE" w:rsidRPr="004633C4" w:rsidRDefault="00FD3D7E" w:rsidP="008B73AE">
            <w:pPr>
              <w:rPr>
                <w:rFonts w:asciiTheme="minorHAnsi" w:hAnsiTheme="minorHAnsi"/>
                <w:sz w:val="18"/>
                <w:szCs w:val="18"/>
              </w:rPr>
            </w:pPr>
            <w:hyperlink r:id="rId18" w:history="1">
              <w:r w:rsidR="008B73AE" w:rsidRPr="00E76F02">
                <w:rPr>
                  <w:rStyle w:val="ab"/>
                  <w:rFonts w:asciiTheme="minorHAnsi" w:hAnsiTheme="minorHAnsi"/>
                  <w:sz w:val="18"/>
                  <w:szCs w:val="18"/>
                </w:rPr>
                <w:t>http://seceng.metratech.com/gf/download/docmanfileversion/55/123/SecurityMonitorSubsystemrequirements.docx</w:t>
              </w:r>
            </w:hyperlink>
          </w:p>
        </w:tc>
      </w:tr>
      <w:tr w:rsidR="008B73AE" w:rsidTr="00D5688B">
        <w:tc>
          <w:tcPr>
            <w:tcW w:w="2700" w:type="dxa"/>
            <w:shd w:val="clear" w:color="auto" w:fill="E6E6E6"/>
            <w:vAlign w:val="center"/>
          </w:tcPr>
          <w:p w:rsidR="008B73AE" w:rsidRPr="004633C4" w:rsidRDefault="008B73AE" w:rsidP="008B73AE">
            <w:pPr>
              <w:rPr>
                <w:rFonts w:asciiTheme="minorHAnsi" w:hAnsiTheme="minorHAnsi"/>
                <w:b/>
                <w:sz w:val="18"/>
                <w:szCs w:val="18"/>
              </w:rPr>
            </w:pPr>
            <w:r w:rsidRPr="008B73AE">
              <w:rPr>
                <w:rFonts w:asciiTheme="minorHAnsi" w:hAnsiTheme="minorHAnsi"/>
                <w:sz w:val="18"/>
                <w:szCs w:val="18"/>
              </w:rPr>
              <w:t>Processor</w:t>
            </w:r>
            <w:r>
              <w:rPr>
                <w:rFonts w:asciiTheme="minorHAnsi" w:hAnsiTheme="minorHAnsi"/>
                <w:sz w:val="18"/>
                <w:szCs w:val="18"/>
              </w:rPr>
              <w:t xml:space="preserve"> </w:t>
            </w:r>
            <w:r w:rsidRPr="008B73AE">
              <w:rPr>
                <w:rFonts w:asciiTheme="minorHAnsi" w:hAnsiTheme="minorHAnsi"/>
                <w:sz w:val="18"/>
                <w:szCs w:val="18"/>
              </w:rPr>
              <w:t>requirements</w:t>
            </w:r>
          </w:p>
        </w:tc>
        <w:tc>
          <w:tcPr>
            <w:tcW w:w="2700" w:type="dxa"/>
            <w:vAlign w:val="center"/>
          </w:tcPr>
          <w:p w:rsidR="008B73AE" w:rsidRPr="008B73AE" w:rsidRDefault="008B73AE" w:rsidP="00702AE2">
            <w:pPr>
              <w:rPr>
                <w:sz w:val="18"/>
                <w:szCs w:val="18"/>
              </w:rPr>
            </w:pPr>
            <w:r w:rsidRPr="008B73AE">
              <w:rPr>
                <w:sz w:val="18"/>
                <w:szCs w:val="18"/>
              </w:rPr>
              <w:t>Anatoliy Lokshin</w:t>
            </w:r>
          </w:p>
        </w:tc>
        <w:tc>
          <w:tcPr>
            <w:tcW w:w="3420" w:type="dxa"/>
            <w:vAlign w:val="center"/>
          </w:tcPr>
          <w:p w:rsidR="008B73AE" w:rsidRPr="004633C4" w:rsidRDefault="00FD3D7E" w:rsidP="008B73AE">
            <w:pPr>
              <w:rPr>
                <w:rFonts w:asciiTheme="minorHAnsi" w:hAnsiTheme="minorHAnsi"/>
                <w:sz w:val="18"/>
                <w:szCs w:val="18"/>
              </w:rPr>
            </w:pPr>
            <w:hyperlink r:id="rId19" w:history="1">
              <w:r w:rsidR="008B73AE" w:rsidRPr="00E76F02">
                <w:rPr>
                  <w:rStyle w:val="ab"/>
                  <w:rFonts w:asciiTheme="minorHAnsi" w:hAnsiTheme="minorHAnsi"/>
                  <w:sz w:val="18"/>
                  <w:szCs w:val="18"/>
                </w:rPr>
                <w:t>http://seceng.metratech.com/gf/download/docmanfileversion/37/104/Processorsubsystemrequirements.docx</w:t>
              </w:r>
            </w:hyperlink>
          </w:p>
        </w:tc>
      </w:tr>
      <w:tr w:rsidR="008B73AE" w:rsidRPr="00BD7867" w:rsidTr="0031670E">
        <w:tc>
          <w:tcPr>
            <w:tcW w:w="2700" w:type="dxa"/>
            <w:tcBorders>
              <w:top w:val="single" w:sz="2" w:space="0" w:color="C0C0C0"/>
              <w:left w:val="single" w:sz="2" w:space="0" w:color="C0C0C0"/>
              <w:bottom w:val="single" w:sz="2" w:space="0" w:color="C0C0C0"/>
              <w:right w:val="single" w:sz="2" w:space="0" w:color="C0C0C0"/>
            </w:tcBorders>
            <w:shd w:val="clear" w:color="auto" w:fill="E6E6E6"/>
            <w:vAlign w:val="center"/>
          </w:tcPr>
          <w:p w:rsidR="008B73AE" w:rsidRPr="004633C4" w:rsidRDefault="008B73AE" w:rsidP="00702AE2">
            <w:pPr>
              <w:rPr>
                <w:rFonts w:asciiTheme="minorHAnsi" w:hAnsiTheme="minorHAnsi"/>
                <w:b/>
                <w:sz w:val="18"/>
                <w:szCs w:val="18"/>
              </w:rPr>
            </w:pPr>
            <w:r>
              <w:rPr>
                <w:rFonts w:asciiTheme="minorHAnsi" w:hAnsiTheme="minorHAnsi"/>
                <w:sz w:val="18"/>
                <w:szCs w:val="18"/>
              </w:rPr>
              <w:t>XSS detector requirements</w:t>
            </w:r>
          </w:p>
        </w:tc>
        <w:tc>
          <w:tcPr>
            <w:tcW w:w="2700" w:type="dxa"/>
            <w:tcBorders>
              <w:top w:val="single" w:sz="2" w:space="0" w:color="C0C0C0"/>
              <w:left w:val="single" w:sz="2" w:space="0" w:color="C0C0C0"/>
              <w:bottom w:val="single" w:sz="2" w:space="0" w:color="C0C0C0"/>
              <w:right w:val="single" w:sz="2" w:space="0" w:color="C0C0C0"/>
            </w:tcBorders>
            <w:vAlign w:val="center"/>
          </w:tcPr>
          <w:p w:rsidR="008B73AE" w:rsidRPr="008B73AE" w:rsidRDefault="008B73AE" w:rsidP="00702AE2">
            <w:pPr>
              <w:rPr>
                <w:sz w:val="18"/>
                <w:szCs w:val="18"/>
              </w:rPr>
            </w:pPr>
            <w:r w:rsidRPr="008B73AE">
              <w:rPr>
                <w:sz w:val="18"/>
                <w:szCs w:val="18"/>
              </w:rPr>
              <w:t>Maksym Sukhovarov</w:t>
            </w:r>
          </w:p>
        </w:tc>
        <w:tc>
          <w:tcPr>
            <w:tcW w:w="3420" w:type="dxa"/>
            <w:tcBorders>
              <w:top w:val="single" w:sz="2" w:space="0" w:color="C0C0C0"/>
              <w:left w:val="single" w:sz="2" w:space="0" w:color="C0C0C0"/>
              <w:bottom w:val="single" w:sz="2" w:space="0" w:color="C0C0C0"/>
              <w:right w:val="single" w:sz="2" w:space="0" w:color="C0C0C0"/>
            </w:tcBorders>
            <w:vAlign w:val="center"/>
          </w:tcPr>
          <w:p w:rsidR="008B73AE" w:rsidRPr="004633C4" w:rsidRDefault="00FD3D7E" w:rsidP="008B73AE">
            <w:pPr>
              <w:rPr>
                <w:rFonts w:asciiTheme="minorHAnsi" w:hAnsiTheme="minorHAnsi"/>
                <w:sz w:val="18"/>
                <w:szCs w:val="18"/>
              </w:rPr>
            </w:pPr>
            <w:hyperlink r:id="rId20" w:history="1">
              <w:r w:rsidR="008B73AE" w:rsidRPr="00E76F02">
                <w:rPr>
                  <w:rStyle w:val="ab"/>
                  <w:rFonts w:asciiTheme="minorHAnsi" w:hAnsiTheme="minorHAnsi"/>
                  <w:sz w:val="18"/>
                  <w:szCs w:val="18"/>
                </w:rPr>
                <w:t>http://seceng.metratech.com/gf/download/docmanfileversion/41/108/Cross-sitescriptingdetectorrequirements.docx</w:t>
              </w:r>
            </w:hyperlink>
          </w:p>
        </w:tc>
      </w:tr>
      <w:tr w:rsidR="008B73AE" w:rsidRPr="00BD7867" w:rsidTr="0031670E">
        <w:tc>
          <w:tcPr>
            <w:tcW w:w="2700" w:type="dxa"/>
            <w:tcBorders>
              <w:top w:val="single" w:sz="2" w:space="0" w:color="C0C0C0"/>
              <w:left w:val="single" w:sz="2" w:space="0" w:color="C0C0C0"/>
              <w:bottom w:val="single" w:sz="2" w:space="0" w:color="C0C0C0"/>
              <w:right w:val="single" w:sz="2" w:space="0" w:color="C0C0C0"/>
            </w:tcBorders>
            <w:shd w:val="clear" w:color="auto" w:fill="E6E6E6"/>
            <w:vAlign w:val="center"/>
          </w:tcPr>
          <w:p w:rsidR="008B73AE" w:rsidRPr="004633C4" w:rsidRDefault="008B73AE" w:rsidP="00702AE2">
            <w:pPr>
              <w:rPr>
                <w:rFonts w:asciiTheme="minorHAnsi" w:hAnsiTheme="minorHAnsi"/>
                <w:b/>
                <w:sz w:val="18"/>
                <w:szCs w:val="18"/>
              </w:rPr>
            </w:pPr>
          </w:p>
        </w:tc>
        <w:tc>
          <w:tcPr>
            <w:tcW w:w="2700" w:type="dxa"/>
            <w:tcBorders>
              <w:top w:val="single" w:sz="2" w:space="0" w:color="C0C0C0"/>
              <w:left w:val="single" w:sz="2" w:space="0" w:color="C0C0C0"/>
              <w:bottom w:val="single" w:sz="2" w:space="0" w:color="C0C0C0"/>
              <w:right w:val="single" w:sz="2" w:space="0" w:color="C0C0C0"/>
            </w:tcBorders>
            <w:vAlign w:val="center"/>
          </w:tcPr>
          <w:p w:rsidR="008B73AE" w:rsidRPr="008B73AE" w:rsidRDefault="008B73AE" w:rsidP="00702AE2">
            <w:pPr>
              <w:rPr>
                <w:sz w:val="18"/>
                <w:szCs w:val="18"/>
              </w:rPr>
            </w:pPr>
          </w:p>
        </w:tc>
        <w:tc>
          <w:tcPr>
            <w:tcW w:w="3420" w:type="dxa"/>
            <w:tcBorders>
              <w:top w:val="single" w:sz="2" w:space="0" w:color="C0C0C0"/>
              <w:left w:val="single" w:sz="2" w:space="0" w:color="C0C0C0"/>
              <w:bottom w:val="single" w:sz="2" w:space="0" w:color="C0C0C0"/>
              <w:right w:val="single" w:sz="2" w:space="0" w:color="C0C0C0"/>
            </w:tcBorders>
            <w:vAlign w:val="center"/>
          </w:tcPr>
          <w:p w:rsidR="008B73AE" w:rsidRPr="004633C4" w:rsidRDefault="008B73AE" w:rsidP="00702AE2">
            <w:pPr>
              <w:rPr>
                <w:rFonts w:asciiTheme="minorHAnsi" w:hAnsiTheme="minorHAnsi"/>
                <w:sz w:val="18"/>
                <w:szCs w:val="18"/>
              </w:rPr>
            </w:pPr>
          </w:p>
        </w:tc>
      </w:tr>
    </w:tbl>
    <w:p w:rsidR="005F0BB1" w:rsidRDefault="005F0BB1" w:rsidP="005F0BB1">
      <w:pPr>
        <w:pStyle w:val="BlueHeader"/>
      </w:pPr>
    </w:p>
    <w:p w:rsidR="00EE3D63" w:rsidRPr="00085E80" w:rsidRDefault="00EE3D63" w:rsidP="00085E80">
      <w:pPr>
        <w:pStyle w:val="1"/>
      </w:pPr>
      <w:r>
        <w:br w:type="page"/>
      </w:r>
      <w:bookmarkStart w:id="41" w:name="_Toc279144288"/>
      <w:bookmarkEnd w:id="0"/>
      <w:r w:rsidR="00A433FA">
        <w:lastRenderedPageBreak/>
        <w:t>Scope</w:t>
      </w:r>
      <w:bookmarkEnd w:id="41"/>
      <w:r w:rsidRPr="00085E80">
        <w:rPr>
          <w:rStyle w:val="mw-headline"/>
          <w:szCs w:val="38"/>
        </w:rPr>
        <w:t xml:space="preserve"> </w:t>
      </w:r>
    </w:p>
    <w:p w:rsidR="00A433FA" w:rsidRDefault="001A7A55" w:rsidP="008F52A5">
      <w:pPr>
        <w:pStyle w:val="2"/>
      </w:pPr>
      <w:bookmarkStart w:id="42" w:name="_Toc103747655"/>
      <w:bookmarkStart w:id="43" w:name="_Toc175561891"/>
      <w:bookmarkStart w:id="44" w:name="_Toc175561895"/>
      <w:bookmarkStart w:id="45" w:name="_Toc277687395"/>
      <w:bookmarkStart w:id="46" w:name="_Toc279144289"/>
      <w:r>
        <w:t xml:space="preserve">Document </w:t>
      </w:r>
      <w:r w:rsidR="00A02241">
        <w:t>Overview</w:t>
      </w:r>
      <w:bookmarkEnd w:id="46"/>
    </w:p>
    <w:p w:rsidR="00E07827" w:rsidRDefault="00A433FA" w:rsidP="00E07827">
      <w:pPr>
        <w:pStyle w:val="af3"/>
      </w:pPr>
      <w:r>
        <w:t xml:space="preserve">The document is intended for the employees involved in the testing process of the </w:t>
      </w:r>
      <w:r w:rsidR="00A02241">
        <w:t xml:space="preserve">Security Framework and </w:t>
      </w:r>
      <w:r w:rsidR="00E07827">
        <w:t>supports the following objectives:</w:t>
      </w:r>
    </w:p>
    <w:p w:rsidR="001A7A55" w:rsidRDefault="00724D92" w:rsidP="005B6D48">
      <w:pPr>
        <w:pStyle w:val="af3"/>
        <w:numPr>
          <w:ilvl w:val="0"/>
          <w:numId w:val="8"/>
        </w:numPr>
        <w:jc w:val="both"/>
      </w:pPr>
      <w:r>
        <w:t>Identifying</w:t>
      </w:r>
      <w:r w:rsidR="001A7A55">
        <w:t xml:space="preserve"> project information and the software components that should be tested</w:t>
      </w:r>
      <w:r w:rsidR="005B1DB9">
        <w:t>.</w:t>
      </w:r>
    </w:p>
    <w:p w:rsidR="001A7A55" w:rsidRDefault="005B1DB9" w:rsidP="005B6D48">
      <w:pPr>
        <w:pStyle w:val="af3"/>
        <w:numPr>
          <w:ilvl w:val="0"/>
          <w:numId w:val="8"/>
        </w:numPr>
        <w:jc w:val="both"/>
      </w:pPr>
      <w:r>
        <w:t>D</w:t>
      </w:r>
      <w:r w:rsidR="001A7A55">
        <w:t>escribe the testing strategies</w:t>
      </w:r>
      <w:r>
        <w:t xml:space="preserve">, </w:t>
      </w:r>
      <w:r w:rsidRPr="00E64FA3">
        <w:t xml:space="preserve">levels and types that will be performed during the project </w:t>
      </w:r>
      <w:r>
        <w:t>testing.</w:t>
      </w:r>
    </w:p>
    <w:p w:rsidR="005B1DB9" w:rsidRDefault="005B1DB9" w:rsidP="005B6D48">
      <w:pPr>
        <w:pStyle w:val="af3"/>
        <w:numPr>
          <w:ilvl w:val="0"/>
          <w:numId w:val="8"/>
        </w:numPr>
        <w:jc w:val="both"/>
      </w:pPr>
      <w:r>
        <w:t>List the deliverable elements of the test project.</w:t>
      </w:r>
    </w:p>
    <w:p w:rsidR="005B1DB9" w:rsidRDefault="005B1DB9" w:rsidP="005B6D48">
      <w:pPr>
        <w:pStyle w:val="af3"/>
        <w:numPr>
          <w:ilvl w:val="0"/>
          <w:numId w:val="8"/>
        </w:numPr>
        <w:jc w:val="both"/>
      </w:pPr>
      <w:r>
        <w:t>D</w:t>
      </w:r>
      <w:r w:rsidRPr="00E64FA3">
        <w:t>efines software quality assurance tasks, responsibilities, tools</w:t>
      </w:r>
      <w:r w:rsidRPr="005B1DB9">
        <w:t xml:space="preserve"> </w:t>
      </w:r>
      <w:r w:rsidRPr="00E64FA3">
        <w:t>and practices</w:t>
      </w:r>
      <w:r>
        <w:t xml:space="preserve"> </w:t>
      </w:r>
      <w:r w:rsidRPr="00E64FA3">
        <w:t xml:space="preserve">that are necessary to perform verification on the </w:t>
      </w:r>
      <w:r>
        <w:t>Security Framework</w:t>
      </w:r>
      <w:r w:rsidRPr="00E64FA3">
        <w:t xml:space="preserve"> System in accordance with </w:t>
      </w:r>
      <w:r>
        <w:t>Product Requirements Specification</w:t>
      </w:r>
      <w:r w:rsidRPr="001A7A55">
        <w:t xml:space="preserve"> -</w:t>
      </w:r>
      <w:r w:rsidRPr="00E64FA3">
        <w:t xml:space="preserve"> “</w:t>
      </w:r>
      <w:r w:rsidRPr="00A02241">
        <w:t>MtSecurityFrameworkSpec.doc</w:t>
      </w:r>
      <w:r w:rsidRPr="00E64FA3">
        <w:t>”.</w:t>
      </w:r>
    </w:p>
    <w:p w:rsidR="001A7A55" w:rsidRDefault="00A02241" w:rsidP="00A02241">
      <w:pPr>
        <w:pStyle w:val="af3"/>
      </w:pPr>
      <w:r w:rsidRPr="00E64FA3">
        <w:t xml:space="preserve">QA will consult with </w:t>
      </w:r>
      <w:r>
        <w:t xml:space="preserve">Design and </w:t>
      </w:r>
      <w:r w:rsidRPr="00E64FA3">
        <w:t>Requirement</w:t>
      </w:r>
      <w:r w:rsidR="001A7A55">
        <w:t>s subsystems documents</w:t>
      </w:r>
      <w:r w:rsidRPr="00E64FA3">
        <w:t xml:space="preserve"> in the case of inconsistency detection in the </w:t>
      </w:r>
      <w:r>
        <w:t>Product Requirements Specification</w:t>
      </w:r>
      <w:r w:rsidRPr="00E64FA3">
        <w:t>. In this case “</w:t>
      </w:r>
      <w:r w:rsidR="001A7A55">
        <w:t xml:space="preserve">&lt;subsystem name&gt; </w:t>
      </w:r>
      <w:r w:rsidRPr="00E64FA3">
        <w:t>Requirements.doc</w:t>
      </w:r>
      <w:r w:rsidR="001A7A55">
        <w:t>x</w:t>
      </w:r>
      <w:r w:rsidRPr="00E64FA3">
        <w:t>” and “</w:t>
      </w:r>
      <w:r w:rsidR="001A7A55">
        <w:t>&lt;subsystem name&gt; Design</w:t>
      </w:r>
      <w:r w:rsidR="001A7A55" w:rsidRPr="00E64FA3">
        <w:t>.doc</w:t>
      </w:r>
      <w:r w:rsidR="001A7A55">
        <w:t>x</w:t>
      </w:r>
      <w:r w:rsidRPr="00E64FA3">
        <w:t xml:space="preserve">” will have higher priority than the </w:t>
      </w:r>
      <w:r>
        <w:t>Product Requirements Specification</w:t>
      </w:r>
      <w:r w:rsidRPr="00E64FA3">
        <w:t xml:space="preserve">. </w:t>
      </w:r>
    </w:p>
    <w:p w:rsidR="00A433FA" w:rsidRPr="00F201BF" w:rsidRDefault="00A433FA" w:rsidP="008F52A5">
      <w:pPr>
        <w:pStyle w:val="2"/>
      </w:pPr>
      <w:bookmarkStart w:id="47" w:name="_Toc277687392"/>
      <w:bookmarkStart w:id="48" w:name="_Toc279144290"/>
      <w:r w:rsidRPr="00F201BF">
        <w:t>System Overview</w:t>
      </w:r>
      <w:bookmarkEnd w:id="42"/>
      <w:bookmarkEnd w:id="43"/>
      <w:bookmarkEnd w:id="47"/>
      <w:bookmarkEnd w:id="48"/>
    </w:p>
    <w:p w:rsidR="005B1DB9" w:rsidRPr="005B1DB9" w:rsidRDefault="005B1DB9" w:rsidP="005B1DB9">
      <w:pPr>
        <w:pStyle w:val="af3"/>
      </w:pPr>
      <w:bookmarkStart w:id="49" w:name="_Toc103747657"/>
      <w:bookmarkStart w:id="50" w:name="_Toc175561893"/>
      <w:bookmarkStart w:id="51" w:name="_Toc277687393"/>
      <w:r w:rsidRPr="005B1DB9">
        <w:t>MetraTech product security has become an important business objective once the products gained a significant visibility. A number of efforts have been made to improve the security of the MetraTech products; however, a lot of product and process enhancements need to be made to achieve the necessary level of product security.</w:t>
      </w:r>
    </w:p>
    <w:p w:rsidR="005B1DB9" w:rsidRPr="005B1DB9" w:rsidRDefault="005B1DB9" w:rsidP="005B1DB9">
      <w:pPr>
        <w:pStyle w:val="af3"/>
      </w:pPr>
      <w:r w:rsidRPr="005B1DB9">
        <w:t>Some of the product security problems include the following:</w:t>
      </w:r>
    </w:p>
    <w:p w:rsidR="005B1DB9" w:rsidRPr="005B1DB9" w:rsidRDefault="005B1DB9" w:rsidP="005B6D48">
      <w:pPr>
        <w:pStyle w:val="af3"/>
        <w:numPr>
          <w:ilvl w:val="0"/>
          <w:numId w:val="8"/>
        </w:numPr>
        <w:jc w:val="both"/>
      </w:pPr>
      <w:r w:rsidRPr="005B1DB9">
        <w:t>Limited ability to handle malicious environments.</w:t>
      </w:r>
    </w:p>
    <w:p w:rsidR="005B1DB9" w:rsidRPr="005B1DB9" w:rsidRDefault="005B1DB9" w:rsidP="005B6D48">
      <w:pPr>
        <w:pStyle w:val="af3"/>
        <w:numPr>
          <w:ilvl w:val="0"/>
          <w:numId w:val="8"/>
        </w:numPr>
        <w:jc w:val="both"/>
      </w:pPr>
      <w:r w:rsidRPr="005B1DB9">
        <w:t>Insufficient input validation and output encoding capabilities.</w:t>
      </w:r>
    </w:p>
    <w:p w:rsidR="005B1DB9" w:rsidRPr="005B1DB9" w:rsidRDefault="005B1DB9" w:rsidP="005B6D48">
      <w:pPr>
        <w:pStyle w:val="af3"/>
        <w:numPr>
          <w:ilvl w:val="0"/>
          <w:numId w:val="8"/>
        </w:numPr>
        <w:jc w:val="both"/>
      </w:pPr>
      <w:r w:rsidRPr="005B1DB9">
        <w:t>Inability to handle advanced security threats that cannot be successfully represented using pure regular expression data validation techniques.</w:t>
      </w:r>
    </w:p>
    <w:p w:rsidR="005B1DB9" w:rsidRPr="005B1DB9" w:rsidRDefault="005B1DB9" w:rsidP="005B6D48">
      <w:pPr>
        <w:pStyle w:val="af3"/>
        <w:numPr>
          <w:ilvl w:val="0"/>
          <w:numId w:val="8"/>
        </w:numPr>
        <w:jc w:val="both"/>
      </w:pPr>
      <w:r w:rsidRPr="005B1DB9">
        <w:t>High level of false positives for cookie data validation that results in product deployment issues (e.g., Microsoft).</w:t>
      </w:r>
    </w:p>
    <w:p w:rsidR="005B1DB9" w:rsidRPr="005B1DB9" w:rsidRDefault="005B1DB9" w:rsidP="005B6D48">
      <w:pPr>
        <w:pStyle w:val="af3"/>
        <w:numPr>
          <w:ilvl w:val="0"/>
          <w:numId w:val="8"/>
        </w:numPr>
        <w:jc w:val="both"/>
      </w:pPr>
      <w:r w:rsidRPr="005B1DB9">
        <w:t xml:space="preserve">Missing advanced security functionality to detect attacks across multiple data inputs, user sessions, and product servers. </w:t>
      </w:r>
    </w:p>
    <w:p w:rsidR="005B1DB9" w:rsidRPr="005B1DB9" w:rsidRDefault="005B1DB9" w:rsidP="005B6D48">
      <w:pPr>
        <w:pStyle w:val="af3"/>
        <w:numPr>
          <w:ilvl w:val="0"/>
          <w:numId w:val="8"/>
        </w:numPr>
        <w:jc w:val="both"/>
      </w:pPr>
      <w:r w:rsidRPr="005B1DB9">
        <w:t>Significant internal application resource exposure to the application users, which allows malicious users to temper with those internal resources to compromise the availability and integrity of the MetraTech applications and data.</w:t>
      </w:r>
    </w:p>
    <w:p w:rsidR="005B1DB9" w:rsidRPr="005B1DB9" w:rsidRDefault="005B1DB9" w:rsidP="005B6D48">
      <w:pPr>
        <w:pStyle w:val="af3"/>
        <w:numPr>
          <w:ilvl w:val="0"/>
          <w:numId w:val="8"/>
        </w:numPr>
        <w:jc w:val="both"/>
      </w:pPr>
      <w:r w:rsidRPr="005B1DB9">
        <w:t>Insufficient access control.</w:t>
      </w:r>
    </w:p>
    <w:p w:rsidR="005B1DB9" w:rsidRPr="005B1DB9" w:rsidRDefault="005B1DB9" w:rsidP="005B6D48">
      <w:pPr>
        <w:pStyle w:val="af3"/>
        <w:numPr>
          <w:ilvl w:val="0"/>
          <w:numId w:val="8"/>
        </w:numPr>
        <w:jc w:val="both"/>
      </w:pPr>
      <w:r w:rsidRPr="005B1DB9">
        <w:t>Hard to change default accounts and passwords.</w:t>
      </w:r>
    </w:p>
    <w:p w:rsidR="005B1DB9" w:rsidRDefault="005B1DB9" w:rsidP="005B6D48">
      <w:pPr>
        <w:pStyle w:val="af3"/>
        <w:numPr>
          <w:ilvl w:val="0"/>
          <w:numId w:val="8"/>
        </w:numPr>
        <w:jc w:val="both"/>
      </w:pPr>
      <w:r w:rsidRPr="005B1DB9">
        <w:t>Fragmented and partial security functionality utilized in an ad-hoc manner.</w:t>
      </w:r>
    </w:p>
    <w:p w:rsidR="000C1C5E" w:rsidRPr="005B1DB9" w:rsidRDefault="000C1C5E" w:rsidP="000C1C5E">
      <w:pPr>
        <w:pStyle w:val="af3"/>
        <w:ind w:left="1080"/>
      </w:pPr>
    </w:p>
    <w:p w:rsidR="00A02241" w:rsidRDefault="00670668" w:rsidP="008F52A5">
      <w:pPr>
        <w:pStyle w:val="2"/>
      </w:pPr>
      <w:bookmarkStart w:id="52" w:name="_Toc324843636"/>
      <w:bookmarkStart w:id="53" w:name="_Toc324851943"/>
      <w:bookmarkStart w:id="54" w:name="_Toc324915526"/>
      <w:bookmarkStart w:id="55" w:name="_Toc433104439"/>
      <w:bookmarkStart w:id="56" w:name="_Toc492979178"/>
      <w:bookmarkStart w:id="57" w:name="_Toc103747658"/>
      <w:bookmarkStart w:id="58" w:name="_Toc279144291"/>
      <w:bookmarkEnd w:id="49"/>
      <w:bookmarkEnd w:id="50"/>
      <w:bookmarkEnd w:id="51"/>
      <w:r>
        <w:t>Testing process s</w:t>
      </w:r>
      <w:r w:rsidR="00A02241">
        <w:t>cope</w:t>
      </w:r>
      <w:bookmarkEnd w:id="52"/>
      <w:bookmarkEnd w:id="53"/>
      <w:bookmarkEnd w:id="54"/>
      <w:bookmarkEnd w:id="55"/>
      <w:bookmarkEnd w:id="56"/>
      <w:bookmarkEnd w:id="58"/>
      <w:r w:rsidR="00A02241">
        <w:t xml:space="preserve"> </w:t>
      </w:r>
    </w:p>
    <w:p w:rsidR="000C1C5E" w:rsidRPr="0031670E" w:rsidRDefault="00881537" w:rsidP="0031670E">
      <w:pPr>
        <w:pStyle w:val="af3"/>
      </w:pPr>
      <w:r w:rsidRPr="0031670E">
        <w:t>Unit, System, Regression and Acceptance</w:t>
      </w:r>
      <w:r>
        <w:t xml:space="preserve"> </w:t>
      </w:r>
      <w:r w:rsidRPr="0031670E">
        <w:t xml:space="preserve">(smoke) testing stages are planned during </w:t>
      </w:r>
      <w:r w:rsidRPr="0031670E">
        <w:lastRenderedPageBreak/>
        <w:t>Security Framework phase2 testing.</w:t>
      </w:r>
    </w:p>
    <w:p w:rsidR="000C1C5E" w:rsidRPr="0031670E" w:rsidRDefault="000C1C5E" w:rsidP="0031670E">
      <w:pPr>
        <w:pStyle w:val="af3"/>
      </w:pPr>
      <w:r w:rsidRPr="0031670E">
        <w:t xml:space="preserve">Functional, </w:t>
      </w:r>
      <w:r w:rsidR="00884F75">
        <w:t>Behavioral</w:t>
      </w:r>
      <w:r w:rsidR="00884F75" w:rsidRPr="00884F75">
        <w:t>,</w:t>
      </w:r>
      <w:r w:rsidR="002568DF">
        <w:t xml:space="preserve"> </w:t>
      </w:r>
      <w:r w:rsidR="002568DF" w:rsidRPr="000329AE">
        <w:t>Continuous Operation</w:t>
      </w:r>
      <w:r w:rsidR="002568DF">
        <w:t>,</w:t>
      </w:r>
      <w:r w:rsidR="00884F75" w:rsidRPr="00884F75">
        <w:t xml:space="preserve"> </w:t>
      </w:r>
      <w:r w:rsidRPr="0031670E">
        <w:t>Performance, Usability</w:t>
      </w:r>
      <w:r w:rsidR="0030781D" w:rsidRPr="0031670E">
        <w:t>,</w:t>
      </w:r>
      <w:r w:rsidR="00401F97">
        <w:t xml:space="preserve"> Security,</w:t>
      </w:r>
      <w:r w:rsidR="00250722" w:rsidRPr="00250722">
        <w:t xml:space="preserve"> </w:t>
      </w:r>
      <w:r w:rsidR="00250722" w:rsidRPr="0031670E">
        <w:t>Integration with ASP.NET,</w:t>
      </w:r>
      <w:r w:rsidR="00884F75">
        <w:t xml:space="preserve"> </w:t>
      </w:r>
      <w:r w:rsidR="0030781D" w:rsidRPr="0031670E">
        <w:t>Automated and Static testing types of testing is planned.</w:t>
      </w:r>
    </w:p>
    <w:p w:rsidR="0030781D" w:rsidRPr="0031670E" w:rsidRDefault="0030781D" w:rsidP="0031670E">
      <w:pPr>
        <w:pStyle w:val="af3"/>
      </w:pPr>
      <w:r w:rsidRPr="0031670E">
        <w:t xml:space="preserve">During 2nd phase of Security Framework testing next </w:t>
      </w:r>
      <w:r w:rsidR="00702AE2">
        <w:t>subsystems</w:t>
      </w:r>
      <w:r w:rsidRPr="0031670E">
        <w:t xml:space="preserve"> and objects will be tested:</w:t>
      </w:r>
    </w:p>
    <w:p w:rsidR="0030781D" w:rsidRPr="0031670E" w:rsidRDefault="0030781D" w:rsidP="005B6D48">
      <w:pPr>
        <w:pStyle w:val="af3"/>
        <w:numPr>
          <w:ilvl w:val="0"/>
          <w:numId w:val="8"/>
        </w:numPr>
        <w:jc w:val="both"/>
      </w:pPr>
      <w:r w:rsidRPr="0031670E">
        <w:t>Processor subsystem;</w:t>
      </w:r>
    </w:p>
    <w:p w:rsidR="0030781D" w:rsidRPr="0031670E" w:rsidRDefault="0030781D" w:rsidP="005B6D48">
      <w:pPr>
        <w:pStyle w:val="af3"/>
        <w:numPr>
          <w:ilvl w:val="0"/>
          <w:numId w:val="8"/>
        </w:numPr>
        <w:jc w:val="both"/>
      </w:pPr>
      <w:r w:rsidRPr="0031670E">
        <w:t>Configuration Loader;</w:t>
      </w:r>
    </w:p>
    <w:p w:rsidR="0030781D" w:rsidRPr="0031670E" w:rsidRDefault="0030781D" w:rsidP="005B6D48">
      <w:pPr>
        <w:pStyle w:val="af3"/>
        <w:numPr>
          <w:ilvl w:val="0"/>
          <w:numId w:val="8"/>
        </w:numPr>
        <w:jc w:val="both"/>
      </w:pPr>
      <w:r w:rsidRPr="0031670E">
        <w:t>Security Monitor subsystem;</w:t>
      </w:r>
    </w:p>
    <w:p w:rsidR="0030781D" w:rsidRPr="0031670E" w:rsidRDefault="0030781D" w:rsidP="005B6D48">
      <w:pPr>
        <w:pStyle w:val="af3"/>
        <w:numPr>
          <w:ilvl w:val="0"/>
          <w:numId w:val="8"/>
        </w:numPr>
        <w:jc w:val="both"/>
      </w:pPr>
      <w:r w:rsidRPr="0031670E">
        <w:t>XSS detector;</w:t>
      </w:r>
    </w:p>
    <w:p w:rsidR="0030781D" w:rsidRPr="0031670E" w:rsidRDefault="0030781D" w:rsidP="005B6D48">
      <w:pPr>
        <w:pStyle w:val="af3"/>
        <w:numPr>
          <w:ilvl w:val="0"/>
          <w:numId w:val="8"/>
        </w:numPr>
        <w:jc w:val="both"/>
      </w:pPr>
      <w:r w:rsidRPr="0031670E">
        <w:t>Decoder subsystems;</w:t>
      </w:r>
    </w:p>
    <w:p w:rsidR="0030781D" w:rsidRPr="0031670E" w:rsidRDefault="0030781D" w:rsidP="005B6D48">
      <w:pPr>
        <w:pStyle w:val="af3"/>
        <w:numPr>
          <w:ilvl w:val="0"/>
          <w:numId w:val="8"/>
        </w:numPr>
        <w:jc w:val="both"/>
      </w:pPr>
      <w:r w:rsidRPr="0031670E">
        <w:t>Validator subsystems;</w:t>
      </w:r>
    </w:p>
    <w:p w:rsidR="0030781D" w:rsidRPr="0031670E" w:rsidRDefault="0030781D" w:rsidP="005B6D48">
      <w:pPr>
        <w:pStyle w:val="af3"/>
        <w:numPr>
          <w:ilvl w:val="0"/>
          <w:numId w:val="8"/>
        </w:numPr>
        <w:jc w:val="both"/>
      </w:pPr>
      <w:r w:rsidRPr="0031670E">
        <w:t>Project documentation (design, requirement</w:t>
      </w:r>
      <w:r w:rsidR="0031670E">
        <w:t>s document</w:t>
      </w:r>
      <w:r w:rsidRPr="0031670E">
        <w:t xml:space="preserve"> and manual</w:t>
      </w:r>
      <w:r w:rsidR="00A559CB">
        <w:t>s</w:t>
      </w:r>
      <w:r w:rsidRPr="0031670E">
        <w:t>);</w:t>
      </w:r>
    </w:p>
    <w:p w:rsidR="001C28F1" w:rsidRDefault="0031670E" w:rsidP="005B6D48">
      <w:pPr>
        <w:pStyle w:val="af3"/>
        <w:numPr>
          <w:ilvl w:val="0"/>
          <w:numId w:val="8"/>
        </w:numPr>
        <w:jc w:val="both"/>
      </w:pPr>
      <w:r w:rsidRPr="0031670E">
        <w:t>Logger and encoder subsystem testing will be included only in smoke test stage;</w:t>
      </w:r>
    </w:p>
    <w:p w:rsidR="00A559CB" w:rsidRDefault="00A559CB" w:rsidP="002874A8">
      <w:pPr>
        <w:pStyle w:val="af3"/>
        <w:jc w:val="both"/>
      </w:pPr>
      <w:r w:rsidRPr="00A559CB">
        <w:t>Traceability matrix will be created to describe coverage.</w:t>
      </w:r>
    </w:p>
    <w:p w:rsidR="00A433FA" w:rsidRPr="006A3ACC" w:rsidRDefault="00A433FA" w:rsidP="008F52A5">
      <w:pPr>
        <w:pStyle w:val="2"/>
      </w:pPr>
      <w:bookmarkStart w:id="59" w:name="_Toc175561894"/>
      <w:bookmarkStart w:id="60" w:name="_Toc277687394"/>
      <w:bookmarkStart w:id="61" w:name="_Toc279144292"/>
      <w:r>
        <w:t>Exemption</w:t>
      </w:r>
      <w:bookmarkEnd w:id="57"/>
      <w:bookmarkEnd w:id="59"/>
      <w:bookmarkEnd w:id="60"/>
      <w:bookmarkEnd w:id="61"/>
    </w:p>
    <w:p w:rsidR="00A433FA" w:rsidRDefault="00A433FA" w:rsidP="00A433FA">
      <w:pPr>
        <w:pStyle w:val="af3"/>
      </w:pPr>
      <w:r w:rsidRPr="00E64FA3">
        <w:t>Stress,</w:t>
      </w:r>
      <w:r w:rsidR="000C1C5E">
        <w:t xml:space="preserve"> </w:t>
      </w:r>
      <w:r w:rsidRPr="00E64FA3">
        <w:t xml:space="preserve">cross-platform </w:t>
      </w:r>
      <w:r w:rsidR="000C1C5E">
        <w:t xml:space="preserve">and integration with MetraTech product </w:t>
      </w:r>
      <w:r w:rsidR="000C1C5E" w:rsidRPr="00E64FA3">
        <w:t>testing</w:t>
      </w:r>
      <w:r w:rsidR="000C1C5E" w:rsidRPr="00E64FA3">
        <w:rPr>
          <w:rStyle w:val="af5"/>
          <w:i w:val="0"/>
          <w:iCs w:val="0"/>
        </w:rPr>
        <w:t xml:space="preserve"> </w:t>
      </w:r>
      <w:r w:rsidRPr="00E64FA3">
        <w:rPr>
          <w:rStyle w:val="af5"/>
          <w:i w:val="0"/>
          <w:iCs w:val="0"/>
        </w:rPr>
        <w:t xml:space="preserve">are not included in the scope of this testing. QA will perform the testing only for the </w:t>
      </w:r>
      <w:r w:rsidRPr="00E64FA3">
        <w:t xml:space="preserve">functionality implemented by </w:t>
      </w:r>
      <w:r w:rsidR="000C1C5E">
        <w:t>Security Framework team</w:t>
      </w:r>
      <w:r w:rsidRPr="00E64FA3">
        <w:t>.</w:t>
      </w:r>
    </w:p>
    <w:p w:rsidR="00A433FA" w:rsidRDefault="00A433FA" w:rsidP="00A433FA">
      <w:pPr>
        <w:pStyle w:val="1"/>
      </w:pPr>
      <w:bookmarkStart w:id="62" w:name="_Toc175561896"/>
      <w:bookmarkStart w:id="63" w:name="_Toc277687396"/>
      <w:bookmarkStart w:id="64" w:name="_Toc279144293"/>
      <w:bookmarkEnd w:id="44"/>
      <w:bookmarkEnd w:id="45"/>
      <w:r>
        <w:t xml:space="preserve">Test </w:t>
      </w:r>
      <w:r w:rsidRPr="00A433FA">
        <w:rPr>
          <w:rStyle w:val="mw-headline"/>
          <w:szCs w:val="38"/>
        </w:rPr>
        <w:t>Environment</w:t>
      </w:r>
      <w:bookmarkEnd w:id="62"/>
      <w:bookmarkEnd w:id="63"/>
      <w:bookmarkEnd w:id="64"/>
    </w:p>
    <w:p w:rsidR="00A433FA" w:rsidRDefault="00A433FA" w:rsidP="00A433FA">
      <w:pPr>
        <w:pStyle w:val="2"/>
      </w:pPr>
      <w:bookmarkStart w:id="65" w:name="_Toc175561897"/>
      <w:bookmarkStart w:id="66" w:name="_Toc277687397"/>
      <w:bookmarkStart w:id="67" w:name="_Toc279144294"/>
      <w:r>
        <w:t>Software Items</w:t>
      </w:r>
      <w:bookmarkEnd w:id="65"/>
      <w:bookmarkEnd w:id="66"/>
      <w:bookmarkEnd w:id="67"/>
    </w:p>
    <w:p w:rsidR="00A433FA" w:rsidRPr="007E1202" w:rsidRDefault="00A433FA" w:rsidP="00A433FA">
      <w:pPr>
        <w:pStyle w:val="af3"/>
        <w:rPr>
          <w:rStyle w:val="af5"/>
          <w:i w:val="0"/>
          <w:iCs w:val="0"/>
        </w:rPr>
      </w:pPr>
      <w:r w:rsidRPr="007E1202">
        <w:t>Testing will be performed in the following environment</w:t>
      </w:r>
      <w:r w:rsidRPr="007E1202">
        <w:rPr>
          <w:rStyle w:val="af5"/>
          <w:i w:val="0"/>
          <w:iCs w:val="0"/>
        </w:rPr>
        <w:t>:</w:t>
      </w:r>
    </w:p>
    <w:p w:rsidR="00A433FA" w:rsidRPr="007E1202" w:rsidRDefault="00A433FA" w:rsidP="005B6D48">
      <w:pPr>
        <w:pStyle w:val="af3"/>
        <w:numPr>
          <w:ilvl w:val="0"/>
          <w:numId w:val="8"/>
        </w:numPr>
        <w:jc w:val="both"/>
      </w:pPr>
      <w:r w:rsidRPr="007E1202">
        <w:t xml:space="preserve">Windows </w:t>
      </w:r>
      <w:r w:rsidR="00A559CB">
        <w:t>7;</w:t>
      </w:r>
    </w:p>
    <w:p w:rsidR="00A433FA" w:rsidRPr="007E1202" w:rsidRDefault="00A433FA" w:rsidP="005B6D48">
      <w:pPr>
        <w:pStyle w:val="af3"/>
        <w:numPr>
          <w:ilvl w:val="0"/>
          <w:numId w:val="8"/>
        </w:numPr>
        <w:jc w:val="both"/>
      </w:pPr>
      <w:r w:rsidRPr="007E1202">
        <w:t xml:space="preserve">Microsoft .NET Framework </w:t>
      </w:r>
      <w:r w:rsidR="00A559CB">
        <w:t>4</w:t>
      </w:r>
    </w:p>
    <w:p w:rsidR="00A433FA" w:rsidRDefault="00A433FA" w:rsidP="005B6D48">
      <w:pPr>
        <w:pStyle w:val="af3"/>
        <w:numPr>
          <w:ilvl w:val="0"/>
          <w:numId w:val="8"/>
        </w:numPr>
        <w:jc w:val="both"/>
      </w:pPr>
      <w:r w:rsidRPr="007E1202">
        <w:t xml:space="preserve">Microsoft </w:t>
      </w:r>
      <w:r w:rsidR="00A559CB">
        <w:t>Visual Studio 2010</w:t>
      </w:r>
    </w:p>
    <w:p w:rsidR="00A559CB" w:rsidRPr="007E1202" w:rsidRDefault="00A559CB" w:rsidP="005B6D48">
      <w:pPr>
        <w:pStyle w:val="af3"/>
        <w:numPr>
          <w:ilvl w:val="0"/>
          <w:numId w:val="8"/>
        </w:numPr>
        <w:jc w:val="both"/>
      </w:pPr>
      <w:r>
        <w:t>IronPython 2.7</w:t>
      </w:r>
    </w:p>
    <w:p w:rsidR="00A433FA" w:rsidRDefault="00A433FA" w:rsidP="00A433FA">
      <w:pPr>
        <w:pStyle w:val="2"/>
      </w:pPr>
      <w:bookmarkStart w:id="68" w:name="_Toc175561898"/>
      <w:bookmarkStart w:id="69" w:name="_Toc277687398"/>
      <w:bookmarkStart w:id="70" w:name="_Toc279144295"/>
      <w:r>
        <w:t>Hardware and Firmware Items</w:t>
      </w:r>
      <w:bookmarkEnd w:id="68"/>
      <w:bookmarkEnd w:id="69"/>
      <w:bookmarkEnd w:id="70"/>
    </w:p>
    <w:p w:rsidR="00A433FA" w:rsidRPr="007E1202" w:rsidRDefault="00A559CB" w:rsidP="00A433FA">
      <w:pPr>
        <w:pStyle w:val="af3"/>
      </w:pPr>
      <w:r>
        <w:t xml:space="preserve">Virtual machine with </w:t>
      </w:r>
      <w:r w:rsidR="00A433FA" w:rsidRPr="007E1202">
        <w:t xml:space="preserve">following </w:t>
      </w:r>
      <w:r>
        <w:t>characteristic</w:t>
      </w:r>
      <w:r w:rsidR="00A433FA" w:rsidRPr="007E1202">
        <w:t xml:space="preserve"> will be used to perform testing:</w:t>
      </w:r>
    </w:p>
    <w:p w:rsidR="00A433FA" w:rsidRDefault="00A433FA" w:rsidP="005B6D48">
      <w:pPr>
        <w:pStyle w:val="af3"/>
        <w:numPr>
          <w:ilvl w:val="0"/>
          <w:numId w:val="8"/>
        </w:numPr>
        <w:jc w:val="both"/>
      </w:pPr>
      <w:r w:rsidRPr="009240ED">
        <w:t xml:space="preserve">CPU: Intel </w:t>
      </w:r>
      <w:r w:rsidR="00A559CB">
        <w:t>Xeon 2</w:t>
      </w:r>
      <w:r>
        <w:t>,</w:t>
      </w:r>
      <w:r w:rsidR="00A559CB">
        <w:t>67</w:t>
      </w:r>
      <w:r>
        <w:t xml:space="preserve"> GHz</w:t>
      </w:r>
    </w:p>
    <w:p w:rsidR="00A433FA" w:rsidRDefault="00A433FA" w:rsidP="005B6D48">
      <w:pPr>
        <w:pStyle w:val="af3"/>
        <w:numPr>
          <w:ilvl w:val="0"/>
          <w:numId w:val="8"/>
        </w:numPr>
        <w:jc w:val="both"/>
      </w:pPr>
      <w:r w:rsidRPr="009240ED">
        <w:t xml:space="preserve">RAM: </w:t>
      </w:r>
      <w:r w:rsidR="00A559CB">
        <w:t>2GB</w:t>
      </w:r>
    </w:p>
    <w:p w:rsidR="00A433FA" w:rsidRPr="00FD55C5" w:rsidRDefault="00A433FA" w:rsidP="00A433FA">
      <w:pPr>
        <w:pStyle w:val="2"/>
      </w:pPr>
      <w:bookmarkStart w:id="71" w:name="_Toc277687399"/>
      <w:bookmarkStart w:id="72" w:name="_Toc279144296"/>
      <w:r>
        <w:t>Equipment</w:t>
      </w:r>
      <w:bookmarkEnd w:id="71"/>
      <w:bookmarkEnd w:id="72"/>
    </w:p>
    <w:p w:rsidR="00A433FA" w:rsidRPr="00857A03" w:rsidRDefault="00A433FA" w:rsidP="00A433FA">
      <w:pPr>
        <w:pStyle w:val="af3"/>
      </w:pPr>
      <w:r>
        <w:t>No</w:t>
      </w:r>
      <w:r w:rsidRPr="00857A03">
        <w:t xml:space="preserve"> special equipment will be used in the course of testing </w:t>
      </w:r>
    </w:p>
    <w:p w:rsidR="00A433FA" w:rsidRDefault="00A433FA" w:rsidP="00A433FA">
      <w:pPr>
        <w:pStyle w:val="1"/>
      </w:pPr>
      <w:bookmarkStart w:id="73" w:name="_Toc175561899"/>
      <w:bookmarkStart w:id="74" w:name="_Toc277687400"/>
      <w:bookmarkStart w:id="75" w:name="_Toc279144297"/>
      <w:r>
        <w:t xml:space="preserve">Human </w:t>
      </w:r>
      <w:r w:rsidRPr="00A433FA">
        <w:rPr>
          <w:rStyle w:val="mw-headline"/>
          <w:szCs w:val="38"/>
        </w:rPr>
        <w:t>Resources</w:t>
      </w:r>
      <w:bookmarkEnd w:id="73"/>
      <w:bookmarkEnd w:id="74"/>
      <w:r>
        <w:rPr>
          <w:rStyle w:val="mw-headline"/>
          <w:szCs w:val="38"/>
        </w:rPr>
        <w:t>/</w:t>
      </w:r>
      <w:bookmarkStart w:id="76" w:name="_Toc277687402"/>
      <w:r>
        <w:t>Staffing and Training Needs</w:t>
      </w:r>
      <w:bookmarkEnd w:id="75"/>
      <w:bookmarkEnd w:id="76"/>
    </w:p>
    <w:p w:rsidR="00A433FA" w:rsidRDefault="00A433FA" w:rsidP="00A433FA">
      <w:pPr>
        <w:pStyle w:val="2"/>
      </w:pPr>
      <w:bookmarkStart w:id="77" w:name="_Toc115606929"/>
      <w:bookmarkStart w:id="78" w:name="_Toc175561900"/>
      <w:bookmarkStart w:id="79" w:name="_Toc277687401"/>
      <w:bookmarkStart w:id="80" w:name="_Toc279144298"/>
      <w:r>
        <w:lastRenderedPageBreak/>
        <w:t>Staffing and Training needs</w:t>
      </w:r>
      <w:bookmarkEnd w:id="77"/>
      <w:bookmarkEnd w:id="78"/>
      <w:bookmarkEnd w:id="79"/>
      <w:bookmarkEnd w:id="80"/>
    </w:p>
    <w:p w:rsidR="00A433FA" w:rsidRDefault="00081875" w:rsidP="00A433FA">
      <w:pPr>
        <w:pStyle w:val="af3"/>
      </w:pPr>
      <w:bookmarkStart w:id="81" w:name="_Toc115606930"/>
      <w:r>
        <w:t>Two</w:t>
      </w:r>
      <w:r w:rsidR="00A433FA" w:rsidRPr="007E1202">
        <w:t xml:space="preserve"> full-time QA </w:t>
      </w:r>
      <w:r w:rsidR="00881537">
        <w:t>employees</w:t>
      </w:r>
      <w:r w:rsidR="00A433FA" w:rsidRPr="007E1202">
        <w:t xml:space="preserve"> </w:t>
      </w:r>
      <w:r w:rsidR="00881537" w:rsidRPr="007E1202">
        <w:t>are</w:t>
      </w:r>
      <w:r w:rsidR="00A433FA" w:rsidRPr="007E1202">
        <w:t xml:space="preserve"> </w:t>
      </w:r>
      <w:r w:rsidR="00A433FA">
        <w:t>required</w:t>
      </w:r>
      <w:r w:rsidR="00A433FA" w:rsidRPr="007E1202">
        <w:t xml:space="preserve"> to perform </w:t>
      </w:r>
      <w:r w:rsidR="00A433FA">
        <w:t xml:space="preserve">testing </w:t>
      </w:r>
      <w:r w:rsidR="00A433FA" w:rsidRPr="007E1202">
        <w:t xml:space="preserve">of the </w:t>
      </w:r>
      <w:r w:rsidR="004B40AF">
        <w:t>Security Framework system.</w:t>
      </w:r>
    </w:p>
    <w:p w:rsidR="00A433FA" w:rsidRDefault="00881537" w:rsidP="00A433FA">
      <w:pPr>
        <w:pStyle w:val="af3"/>
      </w:pPr>
      <w:r>
        <w:t xml:space="preserve">QA employee need to have a basic knowledge of Metratech products, knowledge in </w:t>
      </w:r>
      <w:r w:rsidRPr="00B24362">
        <w:t>Secure Programming Principles</w:t>
      </w:r>
      <w:r>
        <w:t xml:space="preserve"> and Security testing, medium knowledge of </w:t>
      </w:r>
      <w:r w:rsidRPr="00670668">
        <w:t xml:space="preserve">MS </w:t>
      </w:r>
      <w:r>
        <w:t xml:space="preserve">Visual Studio and Iron Python. </w:t>
      </w:r>
      <w:r w:rsidR="00670668">
        <w:t xml:space="preserve">Also QA need to have strong skill in testing principles and </w:t>
      </w:r>
      <w:r w:rsidR="00670668" w:rsidRPr="00E64FA3">
        <w:t>practices</w:t>
      </w:r>
      <w:r w:rsidR="00670668">
        <w:t>.</w:t>
      </w:r>
    </w:p>
    <w:p w:rsidR="00A433FA" w:rsidRDefault="00A433FA" w:rsidP="00A433FA">
      <w:pPr>
        <w:pStyle w:val="2"/>
      </w:pPr>
      <w:bookmarkStart w:id="82" w:name="_Toc151554591"/>
      <w:bookmarkStart w:id="83" w:name="_Toc277687403"/>
      <w:bookmarkStart w:id="84" w:name="_Toc279144299"/>
      <w:r>
        <w:t>Responsibilities</w:t>
      </w:r>
      <w:bookmarkEnd w:id="82"/>
      <w:bookmarkEnd w:id="83"/>
      <w:bookmarkEnd w:id="84"/>
    </w:p>
    <w:p w:rsidR="00A433FA" w:rsidRPr="00C712BF" w:rsidRDefault="00670668" w:rsidP="00A433FA">
      <w:pPr>
        <w:pStyle w:val="af3"/>
      </w:pPr>
      <w:r>
        <w:t xml:space="preserve">A-MTOSS </w:t>
      </w:r>
      <w:r w:rsidR="00A433FA">
        <w:t xml:space="preserve">QA </w:t>
      </w:r>
      <w:r>
        <w:t xml:space="preserve">are </w:t>
      </w:r>
      <w:r w:rsidR="00A433FA">
        <w:t>responsible for</w:t>
      </w:r>
    </w:p>
    <w:p w:rsidR="00A433FA" w:rsidRDefault="00A433FA" w:rsidP="005B6D48">
      <w:pPr>
        <w:pStyle w:val="af3"/>
        <w:numPr>
          <w:ilvl w:val="0"/>
          <w:numId w:val="8"/>
        </w:numPr>
        <w:jc w:val="both"/>
      </w:pPr>
      <w:r>
        <w:t>designing test cases</w:t>
      </w:r>
      <w:r w:rsidR="00670668">
        <w:t>, test data, traceability matrix, test report</w:t>
      </w:r>
    </w:p>
    <w:p w:rsidR="00670668" w:rsidRDefault="00670668" w:rsidP="005B6D48">
      <w:pPr>
        <w:pStyle w:val="af3"/>
        <w:numPr>
          <w:ilvl w:val="0"/>
          <w:numId w:val="8"/>
        </w:numPr>
        <w:jc w:val="both"/>
      </w:pPr>
      <w:r w:rsidRPr="009240ED">
        <w:t>reporting defects</w:t>
      </w:r>
      <w:r>
        <w:t xml:space="preserve"> to the defect-tracking system</w:t>
      </w:r>
    </w:p>
    <w:p w:rsidR="00702AE2" w:rsidRDefault="00A433FA" w:rsidP="005B6D48">
      <w:pPr>
        <w:pStyle w:val="af3"/>
        <w:numPr>
          <w:ilvl w:val="0"/>
          <w:numId w:val="8"/>
        </w:numPr>
        <w:jc w:val="both"/>
      </w:pPr>
      <w:r>
        <w:t>functional testing</w:t>
      </w:r>
      <w:r w:rsidRPr="009240ED">
        <w:t xml:space="preserve"> according to the test cases</w:t>
      </w:r>
      <w:r>
        <w:t xml:space="preserve"> </w:t>
      </w:r>
    </w:p>
    <w:p w:rsidR="00702AE2" w:rsidRDefault="00702AE2" w:rsidP="005B6D48">
      <w:pPr>
        <w:pStyle w:val="af3"/>
        <w:numPr>
          <w:ilvl w:val="0"/>
          <w:numId w:val="8"/>
        </w:numPr>
        <w:jc w:val="both"/>
      </w:pPr>
      <w:r w:rsidRPr="000329AE">
        <w:t>Continuous Operation</w:t>
      </w:r>
      <w:r>
        <w:t xml:space="preserve"> testing</w:t>
      </w:r>
    </w:p>
    <w:p w:rsidR="00702AE2" w:rsidRDefault="008E15B4" w:rsidP="005B6D48">
      <w:pPr>
        <w:pStyle w:val="af3"/>
        <w:numPr>
          <w:ilvl w:val="0"/>
          <w:numId w:val="8"/>
        </w:numPr>
        <w:jc w:val="both"/>
      </w:pPr>
      <w:r>
        <w:t>Usability testing</w:t>
      </w:r>
    </w:p>
    <w:p w:rsidR="008E15B4" w:rsidRDefault="008E15B4" w:rsidP="005B6D48">
      <w:pPr>
        <w:pStyle w:val="af3"/>
        <w:numPr>
          <w:ilvl w:val="0"/>
          <w:numId w:val="8"/>
        </w:numPr>
        <w:jc w:val="both"/>
      </w:pPr>
      <w:r>
        <w:t>Security testing</w:t>
      </w:r>
    </w:p>
    <w:p w:rsidR="00670668" w:rsidRDefault="00670668" w:rsidP="005B6D48">
      <w:pPr>
        <w:pStyle w:val="af3"/>
        <w:numPr>
          <w:ilvl w:val="0"/>
          <w:numId w:val="8"/>
        </w:numPr>
        <w:jc w:val="both"/>
      </w:pPr>
      <w:r w:rsidRPr="0031670E">
        <w:t xml:space="preserve">Automated </w:t>
      </w:r>
      <w:r>
        <w:t>testing</w:t>
      </w:r>
    </w:p>
    <w:p w:rsidR="00A433FA" w:rsidRDefault="00670668" w:rsidP="005B6D48">
      <w:pPr>
        <w:pStyle w:val="af3"/>
        <w:numPr>
          <w:ilvl w:val="0"/>
          <w:numId w:val="8"/>
        </w:numPr>
        <w:jc w:val="both"/>
      </w:pPr>
      <w:r w:rsidRPr="0031670E">
        <w:t>Integration with ASP.NET</w:t>
      </w:r>
      <w:r w:rsidR="008E15B4">
        <w:t xml:space="preserve"> applications</w:t>
      </w:r>
      <w:r>
        <w:t xml:space="preserve"> </w:t>
      </w:r>
      <w:r w:rsidR="00A433FA">
        <w:t>testing</w:t>
      </w:r>
    </w:p>
    <w:p w:rsidR="00A433FA" w:rsidRDefault="00A433FA" w:rsidP="005B6D48">
      <w:pPr>
        <w:pStyle w:val="af3"/>
        <w:numPr>
          <w:ilvl w:val="0"/>
          <w:numId w:val="8"/>
        </w:numPr>
        <w:jc w:val="both"/>
      </w:pPr>
      <w:r w:rsidRPr="009240ED">
        <w:t>regression testing</w:t>
      </w:r>
      <w:r w:rsidRPr="00EF334E">
        <w:t>,</w:t>
      </w:r>
      <w:r w:rsidRPr="009240ED">
        <w:t xml:space="preserve"> w</w:t>
      </w:r>
      <w:r>
        <w:t>hen defects are fixed</w:t>
      </w:r>
    </w:p>
    <w:p w:rsidR="00670668" w:rsidRDefault="00670668" w:rsidP="005B6D48">
      <w:pPr>
        <w:pStyle w:val="af3"/>
        <w:numPr>
          <w:ilvl w:val="0"/>
          <w:numId w:val="8"/>
        </w:numPr>
        <w:jc w:val="both"/>
      </w:pPr>
      <w:r w:rsidRPr="0031670E">
        <w:t>Acceptance(smoke) testing</w:t>
      </w:r>
    </w:p>
    <w:p w:rsidR="00A433FA" w:rsidRDefault="00670668" w:rsidP="00A433FA">
      <w:pPr>
        <w:pStyle w:val="af3"/>
      </w:pPr>
      <w:r>
        <w:t xml:space="preserve">A-MTOSS’s </w:t>
      </w:r>
      <w:r w:rsidR="00A433FA" w:rsidRPr="009240ED">
        <w:t xml:space="preserve">developers are responsible for tracking </w:t>
      </w:r>
      <w:r w:rsidR="00A433FA">
        <w:t>application</w:t>
      </w:r>
      <w:r w:rsidR="00A433FA" w:rsidRPr="009240ED">
        <w:t xml:space="preserve">’s versions and providing a correct version of the </w:t>
      </w:r>
      <w:r>
        <w:t xml:space="preserve">application for QA and also for </w:t>
      </w:r>
      <w:r w:rsidRPr="0031670E">
        <w:t>Unit</w:t>
      </w:r>
      <w:r>
        <w:t xml:space="preserve"> testing.</w:t>
      </w:r>
    </w:p>
    <w:p w:rsidR="00670668" w:rsidRPr="007E1202" w:rsidRDefault="00670668" w:rsidP="00A433FA">
      <w:pPr>
        <w:pStyle w:val="af3"/>
      </w:pPr>
      <w:r>
        <w:t xml:space="preserve">Both QA and developers are responsible for </w:t>
      </w:r>
      <w:r w:rsidRPr="0031670E">
        <w:t>Performance</w:t>
      </w:r>
      <w:r>
        <w:t xml:space="preserve"> testing performing.</w:t>
      </w:r>
    </w:p>
    <w:p w:rsidR="00A02241" w:rsidRDefault="00A02241" w:rsidP="00A02241">
      <w:pPr>
        <w:pStyle w:val="1"/>
        <w:keepNext/>
        <w:widowControl w:val="0"/>
        <w:spacing w:before="120" w:line="240" w:lineRule="atLeast"/>
        <w:ind w:left="0" w:firstLine="0"/>
        <w:contextualSpacing w:val="0"/>
      </w:pPr>
      <w:bookmarkStart w:id="85" w:name="_Toc492979181"/>
      <w:bookmarkStart w:id="86" w:name="_Toc277687405"/>
      <w:bookmarkStart w:id="87" w:name="_Toc279144300"/>
      <w:bookmarkEnd w:id="81"/>
      <w:r>
        <w:t>Test Strategy</w:t>
      </w:r>
      <w:bookmarkEnd w:id="85"/>
      <w:bookmarkEnd w:id="87"/>
    </w:p>
    <w:p w:rsidR="00316AE1" w:rsidRPr="007E1202" w:rsidRDefault="00316AE1" w:rsidP="00316AE1">
      <w:pPr>
        <w:pStyle w:val="af3"/>
      </w:pPr>
      <w:r w:rsidRPr="007E1202">
        <w:t xml:space="preserve">Functional testing will be performed according to the Test Cases. It will cover all functional requirements described in the </w:t>
      </w:r>
      <w:r>
        <w:t>Product Requirements Specification</w:t>
      </w:r>
      <w:r w:rsidRPr="007E1202">
        <w:t>.</w:t>
      </w:r>
      <w:r>
        <w:br/>
      </w:r>
      <w:r w:rsidRPr="007E1202">
        <w:t>The set of test data wil</w:t>
      </w:r>
      <w:r w:rsidR="00A2069F">
        <w:t>l expand during development and</w:t>
      </w:r>
      <w:r w:rsidRPr="007E1202">
        <w:t xml:space="preserve"> verification progression.</w:t>
      </w:r>
    </w:p>
    <w:p w:rsidR="00316AE1" w:rsidRPr="007E1202" w:rsidRDefault="00316AE1" w:rsidP="00316AE1">
      <w:pPr>
        <w:pStyle w:val="af3"/>
      </w:pPr>
      <w:r w:rsidRPr="007E1202">
        <w:t>Sanity testing will be performed be</w:t>
      </w:r>
      <w:r>
        <w:t>fore functional testing of each</w:t>
      </w:r>
      <w:r w:rsidRPr="007E1202">
        <w:t xml:space="preserve"> web application build to ensure that the major functionality is not broken.</w:t>
      </w:r>
    </w:p>
    <w:p w:rsidR="00316AE1" w:rsidRDefault="00316AE1" w:rsidP="000C1C5E">
      <w:pPr>
        <w:pStyle w:val="af3"/>
      </w:pPr>
      <w:r w:rsidRPr="007E1202">
        <w:t xml:space="preserve">Performance tests allow verifying web application’s characteristics under various regular workload and conditions </w:t>
      </w:r>
      <w:r>
        <w:t xml:space="preserve">that are </w:t>
      </w:r>
      <w:r w:rsidRPr="007E1202">
        <w:t xml:space="preserve">very close to real </w:t>
      </w:r>
      <w:r>
        <w:t>situation</w:t>
      </w:r>
      <w:r w:rsidRPr="007E1202">
        <w:t>.</w:t>
      </w:r>
    </w:p>
    <w:p w:rsidR="00A2069F" w:rsidRPr="00A2069F" w:rsidRDefault="00316AE1" w:rsidP="00A2069F">
      <w:pPr>
        <w:pStyle w:val="af3"/>
      </w:pPr>
      <w:r w:rsidRPr="007E1202">
        <w:t>Regression testing will be performed after fixing defects by the developers to ensure that the fixes do not result in new defects. Regression testing will be performed, until high and medium priority defects are present.</w:t>
      </w:r>
      <w:r w:rsidR="00A2069F">
        <w:t xml:space="preserve"> </w:t>
      </w:r>
      <w:r>
        <w:t>Regression testing will be conducted to ensure that</w:t>
      </w:r>
      <w:r w:rsidRPr="00432E91">
        <w:t xml:space="preserve"> defects </w:t>
      </w:r>
      <w:r>
        <w:t>have been</w:t>
      </w:r>
      <w:r w:rsidRPr="00432E91">
        <w:t xml:space="preserve"> properly corrected or </w:t>
      </w:r>
      <w:r>
        <w:t>suggestions</w:t>
      </w:r>
      <w:r w:rsidRPr="00432E91">
        <w:t xml:space="preserve"> </w:t>
      </w:r>
      <w:r>
        <w:t>have been</w:t>
      </w:r>
      <w:r w:rsidRPr="00432E91">
        <w:t xml:space="preserve"> properly implemented</w:t>
      </w:r>
      <w:r>
        <w:t>. This type of testing</w:t>
      </w:r>
      <w:r w:rsidRPr="00432E91">
        <w:t xml:space="preserve"> </w:t>
      </w:r>
      <w:r>
        <w:t xml:space="preserve">includes </w:t>
      </w:r>
      <w:r w:rsidRPr="00432E91">
        <w:t>selective retesting of related functionality to ensure that new defects have not been introduced or uncovered as a result of the changes made.</w:t>
      </w:r>
      <w:r>
        <w:t xml:space="preserve"> </w:t>
      </w:r>
      <w:r w:rsidR="00A2069F" w:rsidRPr="00A2069F">
        <w:t>The QA will be performing regression analysis of the changes and be determining what scope of regression testing is necessary.</w:t>
      </w:r>
    </w:p>
    <w:p w:rsidR="00316AE1" w:rsidRDefault="00316AE1" w:rsidP="00316AE1">
      <w:pPr>
        <w:pStyle w:val="af3"/>
      </w:pPr>
    </w:p>
    <w:p w:rsidR="00316AE1" w:rsidRDefault="00316AE1" w:rsidP="00316AE1">
      <w:pPr>
        <w:pStyle w:val="2"/>
      </w:pPr>
      <w:bookmarkStart w:id="88" w:name="_Toc115606944"/>
      <w:bookmarkStart w:id="89" w:name="_Toc175561909"/>
      <w:bookmarkStart w:id="90" w:name="_Toc277687431"/>
      <w:bookmarkStart w:id="91" w:name="_Toc279144301"/>
      <w:r>
        <w:t>Pass/Fail Criteria</w:t>
      </w:r>
      <w:bookmarkEnd w:id="88"/>
      <w:bookmarkEnd w:id="89"/>
      <w:bookmarkEnd w:id="90"/>
      <w:bookmarkEnd w:id="91"/>
    </w:p>
    <w:p w:rsidR="00316AE1" w:rsidRPr="007E1202" w:rsidRDefault="00316AE1" w:rsidP="00316AE1">
      <w:pPr>
        <w:pStyle w:val="af3"/>
        <w:rPr>
          <w:rStyle w:val="af5"/>
          <w:i w:val="0"/>
          <w:iCs w:val="0"/>
        </w:rPr>
      </w:pPr>
      <w:r w:rsidRPr="007E1202">
        <w:t xml:space="preserve">Any discrepancy </w:t>
      </w:r>
      <w:r>
        <w:t>in</w:t>
      </w:r>
      <w:r w:rsidRPr="007E1202">
        <w:t xml:space="preserve"> the </w:t>
      </w:r>
      <w:r>
        <w:t>Product Requirements Specification</w:t>
      </w:r>
      <w:r w:rsidRPr="007E1202">
        <w:t xml:space="preserve"> will be reported as </w:t>
      </w:r>
      <w:r>
        <w:t xml:space="preserve">a </w:t>
      </w:r>
      <w:r w:rsidRPr="007E1202">
        <w:t xml:space="preserve">Defect. </w:t>
      </w:r>
      <w:r>
        <w:lastRenderedPageBreak/>
        <w:t>Functioning</w:t>
      </w:r>
      <w:r w:rsidRPr="007E1202">
        <w:t xml:space="preserve"> of the web application should not result in system crashes, or blocking resources of the computer. Such behavior will be reported as</w:t>
      </w:r>
      <w:r>
        <w:t xml:space="preserve"> a</w:t>
      </w:r>
      <w:r w:rsidRPr="007E1202">
        <w:t xml:space="preserve"> Defect. Each test must produce the expected results described in Test Cases and </w:t>
      </w:r>
      <w:r>
        <w:t>Product Requirements Specification</w:t>
      </w:r>
      <w:r w:rsidRPr="007E1202">
        <w:t xml:space="preserve"> in order to pass. Any deviation from the expected behavior for any portion of a test will result in failure of the entire test and wil</w:t>
      </w:r>
      <w:r>
        <w:t>l be reported as a discrepancy through</w:t>
      </w:r>
      <w:r w:rsidRPr="007E1202">
        <w:t xml:space="preserve"> the Defect Tracking System.</w:t>
      </w:r>
    </w:p>
    <w:p w:rsidR="00316AE1" w:rsidRDefault="00A2069F" w:rsidP="00316AE1">
      <w:pPr>
        <w:pStyle w:val="af3"/>
      </w:pPr>
      <w:r>
        <w:t>I</w:t>
      </w:r>
      <w:r w:rsidR="00316AE1" w:rsidRPr="007E1202">
        <w:t xml:space="preserve">mprovement of functionality that is not provided in </w:t>
      </w:r>
      <w:r w:rsidR="00316AE1">
        <w:t>the Product Requirements Specification</w:t>
      </w:r>
      <w:r w:rsidR="00316AE1" w:rsidRPr="007E1202">
        <w:t xml:space="preserve">, improvement of interface and architecture of web application or database will be reported as </w:t>
      </w:r>
      <w:r w:rsidR="00091DE8" w:rsidRPr="00091DE8">
        <w:t>Change Request</w:t>
      </w:r>
      <w:r w:rsidR="00316AE1" w:rsidRPr="007E1202">
        <w:t xml:space="preserve">. </w:t>
      </w:r>
      <w:r w:rsidR="00091DE8" w:rsidRPr="00091DE8">
        <w:t>Change Request</w:t>
      </w:r>
      <w:r w:rsidR="00091DE8" w:rsidRPr="007E1202">
        <w:t xml:space="preserve"> </w:t>
      </w:r>
      <w:r w:rsidR="00881537" w:rsidRPr="007E1202">
        <w:t>is</w:t>
      </w:r>
      <w:r w:rsidR="00316AE1" w:rsidRPr="007E1202">
        <w:t xml:space="preserve"> not mandatory to be fixed. Project </w:t>
      </w:r>
      <w:r w:rsidR="00881537">
        <w:t>M</w:t>
      </w:r>
      <w:r w:rsidR="00881537" w:rsidRPr="007E1202">
        <w:t>anager</w:t>
      </w:r>
      <w:r w:rsidR="00881537">
        <w:t xml:space="preserve"> (</w:t>
      </w:r>
      <w:r>
        <w:t>Architect)</w:t>
      </w:r>
      <w:r w:rsidR="00316AE1" w:rsidRPr="007E1202">
        <w:t xml:space="preserve"> will make a decision whether it is necessary to fix a particular </w:t>
      </w:r>
      <w:r w:rsidR="00091DE8" w:rsidRPr="00091DE8">
        <w:t>Change Request</w:t>
      </w:r>
      <w:r w:rsidR="00316AE1" w:rsidRPr="007E1202">
        <w:t xml:space="preserve"> or not.</w:t>
      </w:r>
    </w:p>
    <w:p w:rsidR="00A2069F" w:rsidRPr="00896479" w:rsidRDefault="00A2069F" w:rsidP="00A2069F">
      <w:pPr>
        <w:pStyle w:val="2"/>
      </w:pPr>
      <w:bookmarkStart w:id="92" w:name="_Toc279144302"/>
      <w:r w:rsidRPr="00896479">
        <w:t>Defects Tracking Strategy</w:t>
      </w:r>
      <w:bookmarkEnd w:id="92"/>
    </w:p>
    <w:p w:rsidR="00A2069F" w:rsidRPr="00A2069F" w:rsidRDefault="00A2069F" w:rsidP="00A2069F">
      <w:pPr>
        <w:pStyle w:val="af3"/>
        <w:jc w:val="both"/>
      </w:pPr>
      <w:r w:rsidRPr="00A2069F">
        <w:t>Found issues, changes and suggestions will be reported and each registered defect will have one of the following severities/priorities assigned. A defect’s severity indicates the impact of the defect on the system.</w:t>
      </w:r>
    </w:p>
    <w:p w:rsidR="00A2069F" w:rsidRDefault="00881537" w:rsidP="00546632">
      <w:pPr>
        <w:pStyle w:val="af3"/>
        <w:numPr>
          <w:ilvl w:val="0"/>
          <w:numId w:val="8"/>
        </w:numPr>
        <w:jc w:val="both"/>
      </w:pPr>
      <w:r>
        <w:t>Stopper</w:t>
      </w:r>
      <w:r w:rsidR="00A2069F">
        <w:t xml:space="preserve"> - </w:t>
      </w:r>
      <w:r w:rsidR="00A2069F" w:rsidRPr="00A2069F">
        <w:t>errors that prevent system test</w:t>
      </w:r>
      <w:r w:rsidR="00091DE8">
        <w:t>s</w:t>
      </w:r>
      <w:r w:rsidR="00A2069F" w:rsidRPr="00A2069F">
        <w:t xml:space="preserve"> </w:t>
      </w:r>
      <w:r w:rsidR="00091DE8">
        <w:t>(</w:t>
      </w:r>
      <w:r w:rsidRPr="00A2069F">
        <w:t>particular</w:t>
      </w:r>
      <w:r>
        <w:t>ly</w:t>
      </w:r>
      <w:r w:rsidR="00091DE8">
        <w:t xml:space="preserve"> or fully).</w:t>
      </w:r>
    </w:p>
    <w:p w:rsidR="00A2069F" w:rsidRPr="00A2069F" w:rsidRDefault="00A2069F" w:rsidP="00546632">
      <w:pPr>
        <w:pStyle w:val="af3"/>
        <w:numPr>
          <w:ilvl w:val="0"/>
          <w:numId w:val="8"/>
        </w:numPr>
        <w:jc w:val="both"/>
      </w:pPr>
      <w:r w:rsidRPr="00A2069F">
        <w:t xml:space="preserve">High - system crash, data loss, unavailability of core functionality, such defects are easily reproducible under most configurations or defects with have </w:t>
      </w:r>
      <w:r w:rsidR="00881537" w:rsidRPr="00A2069F">
        <w:t>high</w:t>
      </w:r>
      <w:r w:rsidRPr="00A2069F">
        <w:t xml:space="preserve"> fix priority due to the business meaning.</w:t>
      </w:r>
    </w:p>
    <w:p w:rsidR="00A2069F" w:rsidRPr="00A2069F" w:rsidRDefault="00A2069F" w:rsidP="00546632">
      <w:pPr>
        <w:pStyle w:val="af3"/>
        <w:numPr>
          <w:ilvl w:val="0"/>
          <w:numId w:val="8"/>
        </w:numPr>
        <w:jc w:val="both"/>
      </w:pPr>
      <w:r w:rsidRPr="00A2069F">
        <w:t xml:space="preserve">Medium – Serious or missing data related errors that will not prevent implementation. Those defects that impact not </w:t>
      </w:r>
      <w:r w:rsidR="00881537" w:rsidRPr="00A2069F">
        <w:t>high</w:t>
      </w:r>
      <w:r w:rsidRPr="00A2069F">
        <w:t xml:space="preserve"> level functionality and unacceptable user experience. Also includes high-priority issues that happen only under special circumstances (thus affecting only a small number of users).</w:t>
      </w:r>
    </w:p>
    <w:p w:rsidR="00A2069F" w:rsidRPr="00A2069F" w:rsidRDefault="00A2069F" w:rsidP="00546632">
      <w:pPr>
        <w:pStyle w:val="af3"/>
        <w:numPr>
          <w:ilvl w:val="0"/>
          <w:numId w:val="8"/>
        </w:numPr>
        <w:jc w:val="both"/>
      </w:pPr>
      <w:r w:rsidRPr="00A2069F">
        <w:t>Low - Minor errors that do not p</w:t>
      </w:r>
      <w:r w:rsidR="00091DE8">
        <w:t>revent or hinder functionality. S</w:t>
      </w:r>
      <w:r w:rsidRPr="00A2069F">
        <w:t>pelling, broken functionality that has workarounds.</w:t>
      </w:r>
    </w:p>
    <w:p w:rsidR="00A2069F" w:rsidRPr="00896479" w:rsidRDefault="00A2069F" w:rsidP="00A2069F">
      <w:pPr>
        <w:pStyle w:val="2"/>
      </w:pPr>
      <w:bookmarkStart w:id="93" w:name="_Toc279144303"/>
      <w:r w:rsidRPr="00896479">
        <w:t>Suspension Criteria</w:t>
      </w:r>
      <w:bookmarkEnd w:id="93"/>
    </w:p>
    <w:p w:rsidR="00A2069F" w:rsidRPr="00091DE8" w:rsidRDefault="00A2069F" w:rsidP="00091DE8">
      <w:pPr>
        <w:pStyle w:val="af3"/>
      </w:pPr>
      <w:r w:rsidRPr="00091DE8">
        <w:t xml:space="preserve">The testing may be suspended if a discovered defect requires a significant software change for resolution. The QA </w:t>
      </w:r>
      <w:r w:rsidR="00091DE8">
        <w:t xml:space="preserve">Lead </w:t>
      </w:r>
      <w:r w:rsidRPr="00091DE8">
        <w:t>will determine whether the defect(s) discovered during the testing require the testing to be suspended.</w:t>
      </w:r>
    </w:p>
    <w:p w:rsidR="00A2069F" w:rsidRPr="00091DE8" w:rsidRDefault="00A2069F" w:rsidP="00091DE8">
      <w:pPr>
        <w:pStyle w:val="af3"/>
      </w:pPr>
      <w:r w:rsidRPr="00091DE8">
        <w:t>Defect regression testing will be conducted only after a new version of the software containing the fixed defect(s) is obtained from the Software Development team. Suspended testing will be restarted only after the regression testing is conducted for the corrected defect(s). If testing is not suspended, it will continue to its completion.</w:t>
      </w:r>
    </w:p>
    <w:p w:rsidR="00A433FA" w:rsidRDefault="00A433FA" w:rsidP="00A433FA">
      <w:pPr>
        <w:pStyle w:val="1"/>
      </w:pPr>
      <w:bookmarkStart w:id="94" w:name="_Toc279144304"/>
      <w:r>
        <w:t>Test Approach</w:t>
      </w:r>
      <w:bookmarkEnd w:id="86"/>
      <w:bookmarkEnd w:id="94"/>
    </w:p>
    <w:p w:rsidR="00A433FA" w:rsidRDefault="00A433FA" w:rsidP="00A433FA">
      <w:pPr>
        <w:pStyle w:val="2"/>
      </w:pPr>
      <w:bookmarkStart w:id="95" w:name="_Toc277687406"/>
      <w:bookmarkStart w:id="96" w:name="_Toc279144305"/>
      <w:r>
        <w:t>Functional Testing</w:t>
      </w:r>
      <w:bookmarkEnd w:id="95"/>
      <w:bookmarkEnd w:id="96"/>
    </w:p>
    <w:p w:rsidR="00A433FA" w:rsidRPr="007E1202" w:rsidRDefault="00A433FA" w:rsidP="00A433FA">
      <w:pPr>
        <w:pStyle w:val="af3"/>
      </w:pPr>
      <w:r w:rsidRPr="007E1202">
        <w:t>Functional testing will be performed according to the Test Cases</w:t>
      </w:r>
      <w:r>
        <w:t xml:space="preserve"> and cover </w:t>
      </w:r>
      <w:r w:rsidRPr="007E1202">
        <w:t xml:space="preserve">all functional requirements described in the </w:t>
      </w:r>
      <w:r>
        <w:t>Product Requirements Specification</w:t>
      </w:r>
      <w:r w:rsidRPr="007E1202">
        <w:t xml:space="preserve">. </w:t>
      </w:r>
    </w:p>
    <w:p w:rsidR="00A433FA" w:rsidRDefault="00A433FA" w:rsidP="00A433FA">
      <w:pPr>
        <w:pStyle w:val="3"/>
      </w:pPr>
      <w:r>
        <w:t>Test Case execution - Manual</w:t>
      </w:r>
    </w:p>
    <w:p w:rsidR="00A433FA" w:rsidRDefault="00A433FA" w:rsidP="00A433FA">
      <w:pPr>
        <w:pStyle w:val="af3"/>
      </w:pPr>
      <w:r w:rsidRPr="009E5DD4">
        <w:t xml:space="preserve">Test cases will be developed to verify the product requirements as defined in </w:t>
      </w:r>
      <w:r>
        <w:t>the P</w:t>
      </w:r>
      <w:r w:rsidRPr="009E5DD4">
        <w:t xml:space="preserve">roduct </w:t>
      </w:r>
      <w:r>
        <w:t>R</w:t>
      </w:r>
      <w:r w:rsidRPr="009E5DD4">
        <w:t xml:space="preserve">equirements </w:t>
      </w:r>
      <w:r>
        <w:t>S</w:t>
      </w:r>
      <w:r w:rsidRPr="009E5DD4">
        <w:t xml:space="preserve">pecification. All </w:t>
      </w:r>
      <w:r>
        <w:t xml:space="preserve">test cases </w:t>
      </w:r>
      <w:r w:rsidRPr="009E5DD4">
        <w:t xml:space="preserve">created will be </w:t>
      </w:r>
      <w:r>
        <w:t>executed</w:t>
      </w:r>
      <w:r w:rsidRPr="009E5DD4">
        <w:t xml:space="preserve"> during </w:t>
      </w:r>
      <w:r>
        <w:t>product testing.</w:t>
      </w:r>
    </w:p>
    <w:p w:rsidR="00A433FA" w:rsidRDefault="00A433FA" w:rsidP="00A433FA">
      <w:pPr>
        <w:pStyle w:val="af3"/>
      </w:pPr>
      <w:r w:rsidRPr="007E1202">
        <w:t>The set of test data will expand during development and/or verification progression.</w:t>
      </w:r>
    </w:p>
    <w:p w:rsidR="00A433FA" w:rsidRDefault="00A433FA" w:rsidP="00A433FA">
      <w:pPr>
        <w:pStyle w:val="3"/>
      </w:pPr>
      <w:r>
        <w:t>Test Case execution - Automated</w:t>
      </w:r>
    </w:p>
    <w:p w:rsidR="00620713" w:rsidRDefault="00620713" w:rsidP="00A433FA">
      <w:pPr>
        <w:pStyle w:val="af3"/>
      </w:pPr>
      <w:r>
        <w:lastRenderedPageBreak/>
        <w:t xml:space="preserve">Automated tests will be included in </w:t>
      </w:r>
      <w:r w:rsidR="00884F75">
        <w:t xml:space="preserve">Functional </w:t>
      </w:r>
      <w:r>
        <w:t>test cases.</w:t>
      </w:r>
    </w:p>
    <w:p w:rsidR="00884F75" w:rsidRPr="007E1202" w:rsidRDefault="00884F75" w:rsidP="00884F75">
      <w:pPr>
        <w:pStyle w:val="af3"/>
      </w:pPr>
      <w:r w:rsidRPr="007E1202">
        <w:t xml:space="preserve">The following </w:t>
      </w:r>
      <w:r>
        <w:t>main functionalities</w:t>
      </w:r>
      <w:r w:rsidRPr="007E1202">
        <w:t xml:space="preserve"> will be tested during </w:t>
      </w:r>
      <w:r>
        <w:t>automated</w:t>
      </w:r>
      <w:r w:rsidRPr="007E1202">
        <w:t xml:space="preserve"> testing:</w:t>
      </w:r>
    </w:p>
    <w:p w:rsidR="00884F75" w:rsidRDefault="00884F75" w:rsidP="00884F75">
      <w:pPr>
        <w:pStyle w:val="af3"/>
      </w:pPr>
      <w:r>
        <w:t>XSS detector’s normalization: Unicode, Html entities, symbols elements;</w:t>
      </w:r>
    </w:p>
    <w:p w:rsidR="00884F75" w:rsidRDefault="00884F75" w:rsidP="00546632">
      <w:pPr>
        <w:pStyle w:val="af3"/>
        <w:numPr>
          <w:ilvl w:val="0"/>
          <w:numId w:val="8"/>
        </w:numPr>
        <w:jc w:val="both"/>
      </w:pPr>
      <w:r>
        <w:t xml:space="preserve">XSS detector: VB script, hiding code and </w:t>
      </w:r>
      <w:r w:rsidR="00881537">
        <w:t>obfuscation</w:t>
      </w:r>
      <w:r>
        <w:t xml:space="preserve"> code</w:t>
      </w:r>
      <w:r w:rsidRPr="00884F75">
        <w:t xml:space="preserve"> </w:t>
      </w:r>
      <w:r>
        <w:t>detection;</w:t>
      </w:r>
    </w:p>
    <w:p w:rsidR="00884F75" w:rsidRDefault="00884F75" w:rsidP="00546632">
      <w:pPr>
        <w:pStyle w:val="af3"/>
        <w:numPr>
          <w:ilvl w:val="0"/>
          <w:numId w:val="8"/>
        </w:numPr>
        <w:jc w:val="both"/>
      </w:pPr>
      <w:r>
        <w:t>XSS detector: false positive;</w:t>
      </w:r>
    </w:p>
    <w:p w:rsidR="00884F75" w:rsidRDefault="00884F75" w:rsidP="00546632">
      <w:pPr>
        <w:pStyle w:val="af3"/>
        <w:numPr>
          <w:ilvl w:val="0"/>
          <w:numId w:val="8"/>
        </w:numPr>
        <w:jc w:val="both"/>
      </w:pPr>
      <w:r>
        <w:t>Decoder’s functionality;</w:t>
      </w:r>
    </w:p>
    <w:p w:rsidR="00884F75" w:rsidRDefault="00884F75" w:rsidP="00546632">
      <w:pPr>
        <w:pStyle w:val="af3"/>
        <w:numPr>
          <w:ilvl w:val="0"/>
          <w:numId w:val="8"/>
        </w:numPr>
        <w:jc w:val="both"/>
      </w:pPr>
      <w:r>
        <w:t>Validator’s</w:t>
      </w:r>
      <w:r w:rsidRPr="00620713">
        <w:t xml:space="preserve"> </w:t>
      </w:r>
      <w:r>
        <w:t>functionality;</w:t>
      </w:r>
    </w:p>
    <w:p w:rsidR="00A433FA" w:rsidRDefault="00A433FA" w:rsidP="00A433FA">
      <w:pPr>
        <w:pStyle w:val="3"/>
      </w:pPr>
      <w:r>
        <w:t>Behavioral testing - Manual</w:t>
      </w:r>
    </w:p>
    <w:p w:rsidR="00A433FA" w:rsidRDefault="00A433FA" w:rsidP="00A433FA">
      <w:pPr>
        <w:pStyle w:val="af3"/>
      </w:pPr>
      <w:r w:rsidRPr="009E5DD4">
        <w:t xml:space="preserve">Behavioral testing </w:t>
      </w:r>
      <w:r>
        <w:t>will be</w:t>
      </w:r>
      <w:r w:rsidRPr="009E5DD4">
        <w:t xml:space="preserve"> </w:t>
      </w:r>
      <w:r>
        <w:t>performed on</w:t>
      </w:r>
      <w:r w:rsidRPr="009E5DD4">
        <w:t xml:space="preserve"> the</w:t>
      </w:r>
      <w:r>
        <w:t xml:space="preserve"> system</w:t>
      </w:r>
      <w:r w:rsidRPr="009E5DD4">
        <w:t xml:space="preserve"> in order to detect problematic behavior </w:t>
      </w:r>
      <w:r>
        <w:t>that</w:t>
      </w:r>
      <w:r w:rsidRPr="009E5DD4">
        <w:t xml:space="preserve"> may not be </w:t>
      </w:r>
      <w:r>
        <w:t>covered</w:t>
      </w:r>
      <w:r w:rsidRPr="009E5DD4">
        <w:t xml:space="preserve"> by the product requirements. </w:t>
      </w:r>
    </w:p>
    <w:p w:rsidR="00A433FA" w:rsidRDefault="00A433FA" w:rsidP="00A433FA">
      <w:pPr>
        <w:pStyle w:val="af3"/>
      </w:pPr>
      <w:r>
        <w:t>As</w:t>
      </w:r>
      <w:r w:rsidRPr="009E5DD4">
        <w:t xml:space="preserve"> a minimum, the operational scenarios covering typical and abnormal operation will be defined and executed. Also</w:t>
      </w:r>
      <w:r>
        <w:t>,</w:t>
      </w:r>
      <w:r w:rsidRPr="009E5DD4">
        <w:t xml:space="preserve"> some behavioral testing will be done simultaneously with the development to exercise </w:t>
      </w:r>
      <w:r>
        <w:t xml:space="preserve">the </w:t>
      </w:r>
      <w:r w:rsidRPr="009E5DD4">
        <w:t xml:space="preserve">functionality. The results of </w:t>
      </w:r>
      <w:r>
        <w:t>b</w:t>
      </w:r>
      <w:r w:rsidRPr="009E5DD4">
        <w:t>ehavioral testing will be</w:t>
      </w:r>
      <w:r>
        <w:t xml:space="preserve"> reported in Defect Tracking System as a Suggestion and need to be discussed with Dev Lead and Project Manager before implementation</w:t>
      </w:r>
      <w:r w:rsidRPr="00DD6E1E">
        <w:t>.</w:t>
      </w:r>
    </w:p>
    <w:p w:rsidR="00A433FA" w:rsidRDefault="00A433FA" w:rsidP="00A433FA">
      <w:pPr>
        <w:pStyle w:val="2"/>
      </w:pPr>
      <w:bookmarkStart w:id="97" w:name="_Toc277687407"/>
      <w:bookmarkStart w:id="98" w:name="_Toc279144306"/>
      <w:r>
        <w:t>Performance and Load Testing</w:t>
      </w:r>
      <w:bookmarkEnd w:id="97"/>
      <w:bookmarkEnd w:id="98"/>
    </w:p>
    <w:p w:rsidR="00A433FA" w:rsidRPr="007704B1" w:rsidRDefault="00A433FA" w:rsidP="00A433FA">
      <w:pPr>
        <w:pStyle w:val="af3"/>
      </w:pPr>
      <w:r w:rsidRPr="007704B1">
        <w:t xml:space="preserve">Performance testing is intended to verify that </w:t>
      </w:r>
      <w:r w:rsidR="00884F75" w:rsidRPr="007704B1">
        <w:t xml:space="preserve">the </w:t>
      </w:r>
      <w:r w:rsidRPr="007704B1">
        <w:t xml:space="preserve">system can normally </w:t>
      </w:r>
      <w:r w:rsidR="002568DF" w:rsidRPr="007704B1">
        <w:t xml:space="preserve">process (decode, detect, log) huge amount </w:t>
      </w:r>
      <w:r w:rsidR="00E151F0" w:rsidRPr="007704B1">
        <w:t xml:space="preserve">of </w:t>
      </w:r>
      <w:r w:rsidR="002568DF" w:rsidRPr="007704B1">
        <w:t>data.</w:t>
      </w:r>
    </w:p>
    <w:p w:rsidR="00A433FA" w:rsidRPr="007704B1" w:rsidRDefault="00A433FA" w:rsidP="00A433FA">
      <w:pPr>
        <w:pStyle w:val="af3"/>
      </w:pPr>
      <w:r w:rsidRPr="007704B1">
        <w:t xml:space="preserve">Performance tests will be considered as passed if </w:t>
      </w:r>
      <w:r w:rsidR="002568DF" w:rsidRPr="007704B1">
        <w:t>Security Framework</w:t>
      </w:r>
      <w:r w:rsidRPr="007704B1">
        <w:t xml:space="preserve"> can normally operates with </w:t>
      </w:r>
      <w:r w:rsidR="002568DF" w:rsidRPr="007704B1">
        <w:t>10</w:t>
      </w:r>
      <w:r w:rsidRPr="007704B1">
        <w:t>00</w:t>
      </w:r>
      <w:r w:rsidR="00E151F0" w:rsidRPr="007704B1">
        <w:t xml:space="preserve"> </w:t>
      </w:r>
      <w:r w:rsidR="00E151F0" w:rsidRPr="00774BC5">
        <w:t>(TBD)</w:t>
      </w:r>
      <w:r w:rsidRPr="007704B1">
        <w:t xml:space="preserve"> </w:t>
      </w:r>
      <w:r w:rsidR="002568DF" w:rsidRPr="007704B1">
        <w:t>operations (decode, encode, XSS detect, security action/event log)</w:t>
      </w:r>
      <w:r w:rsidRPr="007704B1">
        <w:t xml:space="preserve"> at the same moment.</w:t>
      </w:r>
    </w:p>
    <w:p w:rsidR="00A433FA" w:rsidRDefault="00A433FA" w:rsidP="00A433FA">
      <w:pPr>
        <w:pStyle w:val="af3"/>
      </w:pPr>
      <w:r w:rsidRPr="007704B1">
        <w:t xml:space="preserve">Performance testing will be performed according to the Test Cases and cover all performance requirements </w:t>
      </w:r>
      <w:r w:rsidR="002568DF" w:rsidRPr="007704B1">
        <w:t xml:space="preserve">that will be </w:t>
      </w:r>
      <w:r w:rsidR="007704B1" w:rsidRPr="00774BC5">
        <w:rPr>
          <w:rStyle w:val="translation"/>
        </w:rPr>
        <w:t>prescribed (TBD)</w:t>
      </w:r>
      <w:r w:rsidRPr="00774BC5">
        <w:t>.</w:t>
      </w:r>
    </w:p>
    <w:p w:rsidR="00A433FA" w:rsidRDefault="00A433FA" w:rsidP="00A433FA">
      <w:pPr>
        <w:pStyle w:val="2"/>
      </w:pPr>
      <w:bookmarkStart w:id="99" w:name="_Toc277687409"/>
      <w:bookmarkStart w:id="100" w:name="_Toc279144307"/>
      <w:r w:rsidRPr="000329AE">
        <w:t>Continuous Operation</w:t>
      </w:r>
      <w:r>
        <w:t xml:space="preserve"> Testing</w:t>
      </w:r>
      <w:bookmarkEnd w:id="99"/>
      <w:bookmarkEnd w:id="100"/>
    </w:p>
    <w:p w:rsidR="00A433FA" w:rsidRPr="00E151F0" w:rsidRDefault="00A433FA" w:rsidP="00A433FA">
      <w:pPr>
        <w:pStyle w:val="af3"/>
      </w:pPr>
      <w:r w:rsidRPr="00E151F0">
        <w:t xml:space="preserve">Continuous Operation Testing is intended to verify that </w:t>
      </w:r>
      <w:r w:rsidR="004757C4" w:rsidRPr="00E151F0">
        <w:t>Security Framework</w:t>
      </w:r>
      <w:r w:rsidRPr="00E151F0">
        <w:t xml:space="preserve"> system is stable and</w:t>
      </w:r>
      <w:r w:rsidR="00E151F0">
        <w:t xml:space="preserve"> works properly </w:t>
      </w:r>
      <w:r w:rsidRPr="00E151F0">
        <w:t>24/7.</w:t>
      </w:r>
    </w:p>
    <w:p w:rsidR="00A433FA" w:rsidRPr="00E151F0" w:rsidRDefault="00E151F0" w:rsidP="00E151F0">
      <w:pPr>
        <w:pStyle w:val="af3"/>
      </w:pPr>
      <w:r w:rsidRPr="00E151F0">
        <w:t xml:space="preserve">Test virtual machine </w:t>
      </w:r>
      <w:r w:rsidR="00A433FA" w:rsidRPr="00E151F0">
        <w:t xml:space="preserve">will be set up to simulate </w:t>
      </w:r>
      <w:r w:rsidRPr="00E151F0">
        <w:t>Security Framework us</w:t>
      </w:r>
      <w:r>
        <w:t>age</w:t>
      </w:r>
      <w:r w:rsidRPr="00E151F0">
        <w:t>.</w:t>
      </w:r>
      <w:r>
        <w:t xml:space="preserve"> </w:t>
      </w:r>
      <w:r w:rsidRPr="00E151F0">
        <w:t>IronPithon will be used to simulate SF subsystem’s external calls.</w:t>
      </w:r>
      <w:r w:rsidR="00A433FA" w:rsidRPr="00E151F0">
        <w:t xml:space="preserve"> </w:t>
      </w:r>
    </w:p>
    <w:p w:rsidR="00A433FA" w:rsidRPr="00E151F0" w:rsidRDefault="00E151F0" w:rsidP="00A433FA">
      <w:pPr>
        <w:pStyle w:val="af3"/>
      </w:pPr>
      <w:r w:rsidRPr="00E151F0">
        <w:t xml:space="preserve">State of virtual machine </w:t>
      </w:r>
      <w:r w:rsidR="00A433FA" w:rsidRPr="00E151F0">
        <w:t>will be monitored on a daily basis to verify that the software works properly.</w:t>
      </w:r>
      <w:r>
        <w:t xml:space="preserve"> </w:t>
      </w:r>
      <w:r w:rsidR="00A433FA" w:rsidRPr="00E151F0">
        <w:t>Software should run without any errors for a period of a minimum of seven days as proof of reliability.</w:t>
      </w:r>
    </w:p>
    <w:p w:rsidR="00A433FA" w:rsidRDefault="00A433FA" w:rsidP="00A433FA">
      <w:pPr>
        <w:pStyle w:val="af3"/>
      </w:pPr>
      <w:r w:rsidRPr="00E151F0">
        <w:t>This testing will be p</w:t>
      </w:r>
      <w:r w:rsidR="00E151F0" w:rsidRPr="00E151F0">
        <w:t>erformed for only release build or release-candidate build</w:t>
      </w:r>
      <w:r w:rsidRPr="00E151F0">
        <w:t>.</w:t>
      </w:r>
      <w:r>
        <w:t xml:space="preserve"> </w:t>
      </w:r>
    </w:p>
    <w:p w:rsidR="00A433FA" w:rsidRDefault="002568DF" w:rsidP="00A433FA">
      <w:pPr>
        <w:pStyle w:val="2"/>
      </w:pPr>
      <w:bookmarkStart w:id="101" w:name="_Toc277687410"/>
      <w:bookmarkStart w:id="102" w:name="_Toc279144308"/>
      <w:r>
        <w:t>Integration</w:t>
      </w:r>
      <w:r w:rsidR="00A433FA">
        <w:t xml:space="preserve"> Testing</w:t>
      </w:r>
      <w:bookmarkEnd w:id="101"/>
      <w:bookmarkEnd w:id="102"/>
    </w:p>
    <w:p w:rsidR="002568DF" w:rsidRDefault="002568DF" w:rsidP="00A433FA">
      <w:pPr>
        <w:pStyle w:val="af3"/>
      </w:pPr>
      <w:r w:rsidRPr="002568DF">
        <w:t>Integration with ASP.NET</w:t>
      </w:r>
      <w:r>
        <w:t xml:space="preserve"> </w:t>
      </w:r>
      <w:r w:rsidR="00A433FA">
        <w:t xml:space="preserve">testing is intended to verify that </w:t>
      </w:r>
      <w:r>
        <w:t xml:space="preserve">Security Framework system </w:t>
      </w:r>
      <w:r w:rsidR="00A433FA">
        <w:t xml:space="preserve">can be </w:t>
      </w:r>
      <w:r>
        <w:t xml:space="preserve">used in other </w:t>
      </w:r>
      <w:r w:rsidRPr="002568DF">
        <w:t>ASP.NET</w:t>
      </w:r>
      <w:r>
        <w:t xml:space="preserve"> products.</w:t>
      </w:r>
    </w:p>
    <w:p w:rsidR="00A433FA" w:rsidRDefault="00A433FA" w:rsidP="00A433FA">
      <w:pPr>
        <w:pStyle w:val="3"/>
      </w:pPr>
      <w:r>
        <w:t>Test Case execution – Manual</w:t>
      </w:r>
    </w:p>
    <w:p w:rsidR="00A433FA" w:rsidRDefault="00A433FA" w:rsidP="00A433FA">
      <w:pPr>
        <w:pStyle w:val="af3"/>
      </w:pPr>
      <w:r w:rsidRPr="009E5DD4">
        <w:t xml:space="preserve">Test cases will be developed to verify the </w:t>
      </w:r>
      <w:r w:rsidR="004A2CA5">
        <w:t>integration with ASP.NET applications</w:t>
      </w:r>
      <w:r w:rsidRPr="009E5DD4">
        <w:t xml:space="preserve">. All </w:t>
      </w:r>
      <w:r>
        <w:t xml:space="preserve">test cases </w:t>
      </w:r>
      <w:r w:rsidRPr="009E5DD4">
        <w:t xml:space="preserve">created will be </w:t>
      </w:r>
      <w:r>
        <w:t>executed</w:t>
      </w:r>
      <w:r w:rsidRPr="009E5DD4">
        <w:t xml:space="preserve"> during </w:t>
      </w:r>
      <w:r>
        <w:t>product testing.</w:t>
      </w:r>
    </w:p>
    <w:p w:rsidR="00A433FA" w:rsidRDefault="00A433FA" w:rsidP="00A433FA">
      <w:pPr>
        <w:pStyle w:val="3"/>
      </w:pPr>
      <w:r>
        <w:t>Test Case execution – Automated</w:t>
      </w:r>
    </w:p>
    <w:p w:rsidR="00A433FA" w:rsidRPr="00A24036" w:rsidRDefault="00A433FA" w:rsidP="00A433FA">
      <w:pPr>
        <w:pStyle w:val="af3"/>
      </w:pPr>
      <w:r>
        <w:lastRenderedPageBreak/>
        <w:t xml:space="preserve">There will be no automated test cases performed during MCP compatibility testing  </w:t>
      </w:r>
    </w:p>
    <w:p w:rsidR="00A433FA" w:rsidRDefault="00A433FA" w:rsidP="00A433FA">
      <w:pPr>
        <w:pStyle w:val="2"/>
      </w:pPr>
      <w:bookmarkStart w:id="103" w:name="_Toc277687413"/>
      <w:bookmarkStart w:id="104" w:name="_Toc279144309"/>
      <w:r>
        <w:t>Usability Testing</w:t>
      </w:r>
      <w:bookmarkEnd w:id="103"/>
      <w:bookmarkEnd w:id="104"/>
    </w:p>
    <w:p w:rsidR="004633C4" w:rsidRDefault="004A2CA5" w:rsidP="00A433FA">
      <w:pPr>
        <w:pStyle w:val="af3"/>
      </w:pPr>
      <w:r>
        <w:t xml:space="preserve">Usability testing will be performed to verify </w:t>
      </w:r>
      <w:r>
        <w:rPr>
          <w:rStyle w:val="translation"/>
        </w:rPr>
        <w:t>practicalness of using Security Framework system as a component of other applications from developer’s side</w:t>
      </w:r>
      <w:r w:rsidR="004633C4">
        <w:t>.</w:t>
      </w:r>
    </w:p>
    <w:p w:rsidR="004633C4" w:rsidRDefault="004633C4" w:rsidP="004633C4">
      <w:pPr>
        <w:pStyle w:val="af3"/>
      </w:pPr>
      <w:r w:rsidRPr="009E5DD4">
        <w:t xml:space="preserve">The results of </w:t>
      </w:r>
      <w:r>
        <w:t xml:space="preserve">usability </w:t>
      </w:r>
      <w:r w:rsidRPr="009E5DD4">
        <w:t>testing will be</w:t>
      </w:r>
      <w:r>
        <w:t xml:space="preserve"> reported in Defect Tracking System as a Suggestion and need to be discussed with Dev Lead and Project </w:t>
      </w:r>
      <w:r w:rsidR="00881537">
        <w:t>Manager (</w:t>
      </w:r>
      <w:r w:rsidR="004757C4">
        <w:t>Architect)</w:t>
      </w:r>
      <w:r>
        <w:t xml:space="preserve"> before implementation</w:t>
      </w:r>
      <w:r w:rsidRPr="00DD6E1E">
        <w:t>.</w:t>
      </w:r>
    </w:p>
    <w:p w:rsidR="00A433FA" w:rsidRDefault="00A433FA" w:rsidP="00A433FA">
      <w:pPr>
        <w:pStyle w:val="2"/>
      </w:pPr>
      <w:bookmarkStart w:id="105" w:name="_Toc277687414"/>
      <w:bookmarkStart w:id="106" w:name="_Toc279144310"/>
      <w:r>
        <w:t>Security Testing</w:t>
      </w:r>
      <w:bookmarkEnd w:id="105"/>
      <w:bookmarkEnd w:id="106"/>
    </w:p>
    <w:p w:rsidR="004A2CA5" w:rsidRDefault="004A2CA5" w:rsidP="004A2CA5">
      <w:pPr>
        <w:pStyle w:val="af3"/>
      </w:pPr>
      <w:r>
        <w:t xml:space="preserve">Security </w:t>
      </w:r>
      <w:r w:rsidR="00A433FA" w:rsidRPr="00D04CEF">
        <w:t xml:space="preserve">testing is </w:t>
      </w:r>
      <w:r>
        <w:t xml:space="preserve">included in </w:t>
      </w:r>
      <w:r w:rsidR="00F273FB">
        <w:t xml:space="preserve">scope of </w:t>
      </w:r>
      <w:r>
        <w:t>Functional testing.</w:t>
      </w:r>
    </w:p>
    <w:p w:rsidR="00DB1682" w:rsidRPr="00DB1682" w:rsidRDefault="00DB1682" w:rsidP="00DB1682">
      <w:pPr>
        <w:pStyle w:val="1"/>
        <w:widowControl w:val="0"/>
        <w:spacing w:before="120" w:line="240" w:lineRule="atLeast"/>
        <w:ind w:left="0" w:firstLine="0"/>
        <w:contextualSpacing w:val="0"/>
      </w:pPr>
      <w:bookmarkStart w:id="107" w:name="_Toc279144311"/>
      <w:r w:rsidRPr="00DB1682">
        <w:t>Test items</w:t>
      </w:r>
      <w:bookmarkEnd w:id="107"/>
    </w:p>
    <w:p w:rsidR="005F3665" w:rsidRPr="0031670E" w:rsidRDefault="005F3665" w:rsidP="005F3665">
      <w:pPr>
        <w:pStyle w:val="af3"/>
        <w:jc w:val="both"/>
      </w:pPr>
      <w:r w:rsidRPr="0031670E">
        <w:t>Configurat</w:t>
      </w:r>
      <w:r>
        <w:t xml:space="preserve">ion Loader and </w:t>
      </w:r>
      <w:r w:rsidRPr="0031670E">
        <w:t>Processor subsystem</w:t>
      </w:r>
      <w:r>
        <w:t xml:space="preserve"> will be tested using phase 1 test cases. Main purpose of testing is verifying that Security Framework system can be initialized and used as required.</w:t>
      </w:r>
      <w:r w:rsidR="00261C52">
        <w:t xml:space="preserve"> </w:t>
      </w:r>
    </w:p>
    <w:p w:rsidR="00DB1682" w:rsidRDefault="00DB1682" w:rsidP="00DB1682">
      <w:pPr>
        <w:pStyle w:val="2"/>
      </w:pPr>
      <w:bookmarkStart w:id="108" w:name="_Toc279144312"/>
      <w:r>
        <w:t>Decoder’s testing.</w:t>
      </w:r>
      <w:bookmarkEnd w:id="108"/>
      <w:r>
        <w:t xml:space="preserve"> </w:t>
      </w:r>
    </w:p>
    <w:p w:rsidR="00DB1682" w:rsidRDefault="00DB1682" w:rsidP="00DB1682">
      <w:pPr>
        <w:pStyle w:val="3"/>
      </w:pPr>
      <w:r>
        <w:t>Functional automated testing</w:t>
      </w:r>
    </w:p>
    <w:p w:rsidR="00DB1682" w:rsidRDefault="00DB1682" w:rsidP="00DB1682">
      <w:pPr>
        <w:pStyle w:val="af3"/>
      </w:pPr>
      <w:r w:rsidRPr="00754C8C">
        <w:t xml:space="preserve">Escaping/encoding standards have a lot modifications used in different web applications and each standard/modification has a huge amount of </w:t>
      </w:r>
      <w:r>
        <w:t>e</w:t>
      </w:r>
      <w:r w:rsidRPr="00754C8C">
        <w:t>scape sequence</w:t>
      </w:r>
      <w:r>
        <w:t xml:space="preserve"> that we need to test. Automated tests will be developed </w:t>
      </w:r>
      <w:r w:rsidRPr="00A53A45">
        <w:t>to ensure the coverage of this area with tests</w:t>
      </w:r>
      <w:r>
        <w:t xml:space="preserve">. IronPython will be used to realize </w:t>
      </w:r>
      <w:r w:rsidRPr="00DB1682">
        <w:t>automation</w:t>
      </w:r>
      <w:r>
        <w:t>. YAML format will be used for data sets representation. YAML format:</w:t>
      </w:r>
    </w:p>
    <w:p w:rsidR="00DB1682" w:rsidRPr="00DA1F11" w:rsidRDefault="00DB1682" w:rsidP="00DB1682">
      <w:pPr>
        <w:pStyle w:val="af3"/>
        <w:ind w:left="360"/>
        <w:jc w:val="both"/>
        <w:rPr>
          <w:i/>
        </w:rPr>
      </w:pPr>
      <w:r w:rsidRPr="00DA1F11">
        <w:rPr>
          <w:i/>
        </w:rPr>
        <w:t xml:space="preserve"># </w:t>
      </w:r>
      <w:r>
        <w:rPr>
          <w:i/>
        </w:rPr>
        <w:t>[Comment]</w:t>
      </w:r>
    </w:p>
    <w:p w:rsidR="00DB1682" w:rsidRPr="00DA1F11" w:rsidRDefault="00DB1682" w:rsidP="00DB1682">
      <w:pPr>
        <w:pStyle w:val="af3"/>
        <w:ind w:left="360"/>
        <w:jc w:val="both"/>
        <w:rPr>
          <w:i/>
        </w:rPr>
      </w:pPr>
      <w:r w:rsidRPr="00DA1F11">
        <w:rPr>
          <w:i/>
        </w:rPr>
        <w:t>id: 1</w:t>
      </w:r>
    </w:p>
    <w:p w:rsidR="00DB1682" w:rsidRDefault="00DB1682" w:rsidP="00DB1682">
      <w:pPr>
        <w:pStyle w:val="af3"/>
        <w:ind w:left="360"/>
        <w:jc w:val="both"/>
        <w:rPr>
          <w:i/>
        </w:rPr>
      </w:pPr>
      <w:r w:rsidRPr="00DA1F11">
        <w:rPr>
          <w:i/>
        </w:rPr>
        <w:t xml:space="preserve">message: </w:t>
      </w:r>
      <w:r>
        <w:rPr>
          <w:i/>
        </w:rPr>
        <w:t>[Test description]</w:t>
      </w:r>
    </w:p>
    <w:p w:rsidR="00DB1682" w:rsidRDefault="00DB1682" w:rsidP="00DB1682">
      <w:pPr>
        <w:pStyle w:val="af3"/>
        <w:ind w:left="360"/>
        <w:jc w:val="both"/>
        <w:rPr>
          <w:i/>
        </w:rPr>
      </w:pPr>
      <w:r w:rsidRPr="00DA1F11">
        <w:rPr>
          <w:i/>
        </w:rPr>
        <w:t>payload: "</w:t>
      </w:r>
      <w:r>
        <w:rPr>
          <w:i/>
        </w:rPr>
        <w:t>[Tested data]</w:t>
      </w:r>
      <w:r w:rsidRPr="00DA1F11">
        <w:rPr>
          <w:i/>
        </w:rPr>
        <w:t>"</w:t>
      </w:r>
    </w:p>
    <w:p w:rsidR="00DB1682" w:rsidRPr="00DA1F11" w:rsidRDefault="00DB1682" w:rsidP="00DB1682">
      <w:pPr>
        <w:pStyle w:val="af3"/>
        <w:ind w:left="360"/>
        <w:jc w:val="both"/>
        <w:rPr>
          <w:i/>
        </w:rPr>
      </w:pPr>
      <w:r>
        <w:rPr>
          <w:i/>
        </w:rPr>
        <w:t>expect: “[Expected result]”  *(optional)</w:t>
      </w:r>
    </w:p>
    <w:p w:rsidR="00DB1682" w:rsidRDefault="00DB1682" w:rsidP="00DB1682">
      <w:pPr>
        <w:pStyle w:val="af3"/>
      </w:pPr>
      <w:r w:rsidRPr="002F04F5">
        <w:t xml:space="preserve">QA are responsible for developing scripts on IronPython and preparation YAML files with test data. Test data sets will cover all equivalent </w:t>
      </w:r>
      <w:r>
        <w:t>class (alphanumeric, punctuations, Cyrillic, control characters etc.)</w:t>
      </w:r>
      <w:r w:rsidRPr="002F04F5">
        <w:t xml:space="preserve"> for symbols and strings that should be decoded and/or skipped with decoder. Test cases will be designed to ensure coverage and traceability.</w:t>
      </w:r>
      <w:r>
        <w:t xml:space="preserve"> Positive and negative tests will be designed.</w:t>
      </w:r>
    </w:p>
    <w:p w:rsidR="00DB1682" w:rsidRDefault="00DB1682" w:rsidP="00DB1682">
      <w:pPr>
        <w:pStyle w:val="3"/>
      </w:pPr>
      <w:r>
        <w:t>Functional manual testing</w:t>
      </w:r>
    </w:p>
    <w:p w:rsidR="00DB1682" w:rsidRDefault="00DB1682" w:rsidP="00DB1682">
      <w:pPr>
        <w:pStyle w:val="af3"/>
      </w:pPr>
      <w:r>
        <w:t>Manual testing will be focused on decoder’s workflow:</w:t>
      </w:r>
    </w:p>
    <w:p w:rsidR="00DB1682" w:rsidRDefault="00DB1682" w:rsidP="00DB1682">
      <w:pPr>
        <w:pStyle w:val="af3"/>
        <w:numPr>
          <w:ilvl w:val="0"/>
          <w:numId w:val="8"/>
        </w:numPr>
        <w:jc w:val="both"/>
      </w:pPr>
      <w:r>
        <w:t>Different types of security event generation (bad input, empty/null, configuration problem etc.);</w:t>
      </w:r>
    </w:p>
    <w:p w:rsidR="00DB1682" w:rsidRDefault="00DB1682" w:rsidP="00DB1682">
      <w:pPr>
        <w:pStyle w:val="af3"/>
        <w:numPr>
          <w:ilvl w:val="0"/>
          <w:numId w:val="8"/>
        </w:numPr>
        <w:jc w:val="both"/>
      </w:pPr>
      <w:r>
        <w:t>Each field of security event/exception (EventType, CategoryName, SessionId etc.);</w:t>
      </w:r>
    </w:p>
    <w:p w:rsidR="00DB1682" w:rsidRDefault="00DB1682" w:rsidP="00DB1682">
      <w:pPr>
        <w:pStyle w:val="af3"/>
        <w:numPr>
          <w:ilvl w:val="0"/>
          <w:numId w:val="8"/>
        </w:numPr>
        <w:jc w:val="both"/>
      </w:pPr>
      <w:r>
        <w:t>Subsystem’s configuration testing;</w:t>
      </w:r>
    </w:p>
    <w:p w:rsidR="00DB1682" w:rsidRPr="00DB5522" w:rsidRDefault="00DB1682" w:rsidP="00DB1682">
      <w:pPr>
        <w:pStyle w:val="af3"/>
        <w:numPr>
          <w:ilvl w:val="0"/>
          <w:numId w:val="8"/>
        </w:numPr>
        <w:jc w:val="both"/>
        <w:rPr>
          <w:rStyle w:val="translation2"/>
        </w:rPr>
      </w:pPr>
      <w:r>
        <w:rPr>
          <w:rStyle w:val="translation2"/>
          <w:color w:val="000000"/>
          <w:sz w:val="18"/>
          <w:szCs w:val="18"/>
        </w:rPr>
        <w:t>Interaction with different subsystems (using Processor rules);</w:t>
      </w:r>
    </w:p>
    <w:p w:rsidR="00DB1682" w:rsidRDefault="00DB1682" w:rsidP="00DB1682">
      <w:pPr>
        <w:pStyle w:val="af3"/>
        <w:numPr>
          <w:ilvl w:val="0"/>
          <w:numId w:val="8"/>
        </w:numPr>
        <w:jc w:val="both"/>
      </w:pPr>
      <w:r>
        <w:t>Decoding of control character sequences (null, escape, delete etc);</w:t>
      </w:r>
    </w:p>
    <w:p w:rsidR="00DB1682" w:rsidRDefault="00DB1682" w:rsidP="00DB1682">
      <w:pPr>
        <w:pStyle w:val="af3"/>
        <w:numPr>
          <w:ilvl w:val="0"/>
          <w:numId w:val="8"/>
        </w:numPr>
        <w:jc w:val="both"/>
      </w:pPr>
      <w:r>
        <w:lastRenderedPageBreak/>
        <w:t>Decoding of some special characters (known bugs of Python).</w:t>
      </w:r>
    </w:p>
    <w:p w:rsidR="00DB1682" w:rsidRDefault="00DB1682" w:rsidP="00DB1682">
      <w:pPr>
        <w:pStyle w:val="af3"/>
        <w:ind w:left="360"/>
        <w:jc w:val="both"/>
      </w:pPr>
      <w:r>
        <w:t>Development team will support QA team with test application on ASP.NET that allows verifying of each step described above.</w:t>
      </w:r>
    </w:p>
    <w:p w:rsidR="00DB1682" w:rsidRDefault="00DB1682" w:rsidP="00DB1682">
      <w:pPr>
        <w:pStyle w:val="2"/>
      </w:pPr>
      <w:bookmarkStart w:id="109" w:name="_Toc279144313"/>
      <w:r>
        <w:t>Validator’s testing.</w:t>
      </w:r>
      <w:bookmarkEnd w:id="109"/>
      <w:r>
        <w:t xml:space="preserve"> </w:t>
      </w:r>
    </w:p>
    <w:p w:rsidR="00DB1682" w:rsidRDefault="00DB1682" w:rsidP="00DB1682">
      <w:pPr>
        <w:pStyle w:val="3"/>
      </w:pPr>
      <w:r>
        <w:t>Functional automated testing</w:t>
      </w:r>
    </w:p>
    <w:p w:rsidR="00DB1682" w:rsidRDefault="00DB1682" w:rsidP="00DB1682">
      <w:pPr>
        <w:pStyle w:val="af3"/>
      </w:pPr>
      <w:r>
        <w:t xml:space="preserve">Automated test scripts (on IronPython) will be developed (similar to decoder’s subsystem). </w:t>
      </w:r>
      <w:r w:rsidRPr="002F04F5">
        <w:t>Test cases will be designed to ensure coverage and traceability.</w:t>
      </w:r>
      <w:r>
        <w:t xml:space="preserve"> Positive and negative tests will be designed.</w:t>
      </w:r>
    </w:p>
    <w:p w:rsidR="00DB1682" w:rsidRDefault="00DB1682" w:rsidP="00DB1682">
      <w:pPr>
        <w:pStyle w:val="3"/>
      </w:pPr>
      <w:r>
        <w:t>Functional manual testing</w:t>
      </w:r>
    </w:p>
    <w:p w:rsidR="00DB1682" w:rsidRDefault="00DB1682" w:rsidP="00DB1682">
      <w:pPr>
        <w:pStyle w:val="af3"/>
      </w:pPr>
      <w:r>
        <w:t xml:space="preserve">Manual testing will be focused on </w:t>
      </w:r>
      <w:r w:rsidR="008804AF">
        <w:t xml:space="preserve">validator’s </w:t>
      </w:r>
      <w:r>
        <w:t>workflow:</w:t>
      </w:r>
    </w:p>
    <w:p w:rsidR="00DB1682" w:rsidRDefault="00DB1682" w:rsidP="00DB1682">
      <w:pPr>
        <w:pStyle w:val="af3"/>
        <w:numPr>
          <w:ilvl w:val="0"/>
          <w:numId w:val="8"/>
        </w:numPr>
        <w:jc w:val="both"/>
      </w:pPr>
      <w:r>
        <w:t>Different types of security event generation (bad input, empty/null, configuration problem etc.);</w:t>
      </w:r>
    </w:p>
    <w:p w:rsidR="00DB1682" w:rsidRDefault="00DB1682" w:rsidP="00DB1682">
      <w:pPr>
        <w:pStyle w:val="af3"/>
        <w:numPr>
          <w:ilvl w:val="0"/>
          <w:numId w:val="8"/>
        </w:numPr>
        <w:jc w:val="both"/>
      </w:pPr>
      <w:r>
        <w:t>Each field of security event/exception (EventType, CategoryName, SessionId etc.);</w:t>
      </w:r>
    </w:p>
    <w:p w:rsidR="00DB1682" w:rsidRDefault="00DB1682" w:rsidP="00DB1682">
      <w:pPr>
        <w:pStyle w:val="af3"/>
        <w:numPr>
          <w:ilvl w:val="0"/>
          <w:numId w:val="8"/>
        </w:numPr>
        <w:jc w:val="both"/>
      </w:pPr>
      <w:r>
        <w:t>Subsystem’s configuration testing;</w:t>
      </w:r>
    </w:p>
    <w:p w:rsidR="00DB1682" w:rsidRPr="00DB5522" w:rsidRDefault="00DB1682" w:rsidP="00DB1682">
      <w:pPr>
        <w:pStyle w:val="af3"/>
        <w:numPr>
          <w:ilvl w:val="0"/>
          <w:numId w:val="8"/>
        </w:numPr>
        <w:jc w:val="both"/>
        <w:rPr>
          <w:rStyle w:val="translation2"/>
        </w:rPr>
      </w:pPr>
      <w:r>
        <w:rPr>
          <w:rStyle w:val="translation2"/>
          <w:color w:val="000000"/>
          <w:sz w:val="18"/>
          <w:szCs w:val="18"/>
        </w:rPr>
        <w:t>Interaction with different subsystems (using Processor rules);</w:t>
      </w:r>
    </w:p>
    <w:p w:rsidR="00DB1682" w:rsidRDefault="008804AF" w:rsidP="00DB1682">
      <w:pPr>
        <w:pStyle w:val="af3"/>
        <w:numPr>
          <w:ilvl w:val="0"/>
          <w:numId w:val="8"/>
        </w:numPr>
        <w:jc w:val="both"/>
      </w:pPr>
      <w:r>
        <w:t>String validation that ccontains</w:t>
      </w:r>
      <w:r w:rsidR="00DB1682">
        <w:t xml:space="preserve"> control character sequences (null, escape, delete etc);</w:t>
      </w:r>
    </w:p>
    <w:p w:rsidR="00DB1682" w:rsidRDefault="008804AF" w:rsidP="00DB1682">
      <w:pPr>
        <w:pStyle w:val="af3"/>
        <w:numPr>
          <w:ilvl w:val="0"/>
          <w:numId w:val="8"/>
        </w:numPr>
        <w:jc w:val="both"/>
      </w:pPr>
      <w:r>
        <w:t>String validation that ccontains</w:t>
      </w:r>
      <w:r w:rsidR="00DB1682">
        <w:t xml:space="preserve"> special characters (known bugs of Python).</w:t>
      </w:r>
    </w:p>
    <w:p w:rsidR="00DB1682" w:rsidRDefault="00DB1682" w:rsidP="00DB1682">
      <w:pPr>
        <w:pStyle w:val="af3"/>
        <w:ind w:left="360"/>
        <w:jc w:val="both"/>
      </w:pPr>
      <w:r>
        <w:t>Development team will support QA team with test application on ASP.NET that allows verifying of each step described above.</w:t>
      </w:r>
    </w:p>
    <w:p w:rsidR="00596FF3" w:rsidRDefault="00596FF3" w:rsidP="00596FF3">
      <w:pPr>
        <w:pStyle w:val="2"/>
      </w:pPr>
      <w:bookmarkStart w:id="110" w:name="_Toc279144314"/>
      <w:r>
        <w:t>XSS decoder’s testing.</w:t>
      </w:r>
      <w:bookmarkEnd w:id="110"/>
      <w:r>
        <w:t xml:space="preserve"> </w:t>
      </w:r>
    </w:p>
    <w:p w:rsidR="005320E7" w:rsidRDefault="005320E7" w:rsidP="005320E7">
      <w:pPr>
        <w:pStyle w:val="3"/>
      </w:pPr>
      <w:r>
        <w:t>Functional automated testing</w:t>
      </w:r>
    </w:p>
    <w:p w:rsidR="00596FF3" w:rsidRDefault="00596FF3" w:rsidP="00596FF3">
      <w:pPr>
        <w:rPr>
          <w:rFonts w:ascii="Verdana" w:eastAsia="Times New Roman" w:hAnsi="Verdana"/>
          <w:bCs/>
          <w:sz w:val="20"/>
        </w:rPr>
      </w:pPr>
      <w:r w:rsidRPr="00596FF3">
        <w:rPr>
          <w:rFonts w:ascii="Verdana" w:eastAsia="Times New Roman" w:hAnsi="Verdana"/>
          <w:bCs/>
          <w:sz w:val="20"/>
        </w:rPr>
        <w:t>XSS subsystem test cases (phase 1) will be updated and used for testing.</w:t>
      </w:r>
    </w:p>
    <w:p w:rsidR="00596FF3" w:rsidRPr="00596FF3" w:rsidRDefault="00596FF3" w:rsidP="00596FF3">
      <w:pPr>
        <w:rPr>
          <w:rFonts w:ascii="Verdana" w:eastAsia="Times New Roman" w:hAnsi="Verdana"/>
          <w:bCs/>
          <w:sz w:val="20"/>
        </w:rPr>
      </w:pPr>
      <w:r>
        <w:rPr>
          <w:rFonts w:ascii="Verdana" w:eastAsia="Times New Roman" w:hAnsi="Verdana"/>
          <w:bCs/>
          <w:sz w:val="20"/>
        </w:rPr>
        <w:t xml:space="preserve">Set of automated test data will </w:t>
      </w:r>
      <w:r w:rsidRPr="00596FF3">
        <w:rPr>
          <w:rStyle w:val="bold"/>
          <w:rFonts w:ascii="Verdana" w:hAnsi="Verdana"/>
          <w:b w:val="0"/>
          <w:color w:val="000000"/>
          <w:sz w:val="18"/>
          <w:szCs w:val="18"/>
        </w:rPr>
        <w:t>broaden.</w:t>
      </w:r>
    </w:p>
    <w:p w:rsidR="005320E7" w:rsidRDefault="005320E7" w:rsidP="005320E7">
      <w:pPr>
        <w:pStyle w:val="3"/>
      </w:pPr>
      <w:r>
        <w:t>Functional manual testing</w:t>
      </w:r>
    </w:p>
    <w:p w:rsidR="005320E7" w:rsidRDefault="005320E7" w:rsidP="005320E7">
      <w:pPr>
        <w:pStyle w:val="af3"/>
      </w:pPr>
      <w:r>
        <w:t>Test cases will be updated, Manual testing will be focused on detector’s workflow:</w:t>
      </w:r>
    </w:p>
    <w:p w:rsidR="005320E7" w:rsidRDefault="005320E7" w:rsidP="005320E7">
      <w:pPr>
        <w:pStyle w:val="af3"/>
        <w:numPr>
          <w:ilvl w:val="0"/>
          <w:numId w:val="8"/>
        </w:numPr>
        <w:jc w:val="both"/>
      </w:pPr>
      <w:r>
        <w:t>Different types of security event generation (xss found, bad input, empty/null, configuration problem etc.);</w:t>
      </w:r>
    </w:p>
    <w:p w:rsidR="005320E7" w:rsidRDefault="005320E7" w:rsidP="005320E7">
      <w:pPr>
        <w:pStyle w:val="af3"/>
        <w:numPr>
          <w:ilvl w:val="0"/>
          <w:numId w:val="8"/>
        </w:numPr>
        <w:jc w:val="both"/>
      </w:pPr>
      <w:r>
        <w:t>Each field of security event/exception (EventType, CategoryName, SessionId etc.);</w:t>
      </w:r>
    </w:p>
    <w:p w:rsidR="005320E7" w:rsidRDefault="005320E7" w:rsidP="005320E7">
      <w:pPr>
        <w:pStyle w:val="af3"/>
        <w:numPr>
          <w:ilvl w:val="0"/>
          <w:numId w:val="8"/>
        </w:numPr>
        <w:jc w:val="both"/>
      </w:pPr>
      <w:r>
        <w:t>Subsystem’s configuration testing;</w:t>
      </w:r>
    </w:p>
    <w:p w:rsidR="005320E7" w:rsidRPr="00DB5522" w:rsidRDefault="005320E7" w:rsidP="005320E7">
      <w:pPr>
        <w:pStyle w:val="af3"/>
        <w:numPr>
          <w:ilvl w:val="0"/>
          <w:numId w:val="8"/>
        </w:numPr>
        <w:jc w:val="both"/>
        <w:rPr>
          <w:rStyle w:val="translation2"/>
        </w:rPr>
      </w:pPr>
      <w:r>
        <w:rPr>
          <w:rStyle w:val="translation2"/>
          <w:color w:val="000000"/>
          <w:sz w:val="18"/>
          <w:szCs w:val="18"/>
        </w:rPr>
        <w:t>Interaction with different subsystems (using Processor rules);</w:t>
      </w:r>
    </w:p>
    <w:p w:rsidR="005320E7" w:rsidRDefault="005320E7" w:rsidP="005320E7">
      <w:pPr>
        <w:pStyle w:val="af3"/>
        <w:numPr>
          <w:ilvl w:val="0"/>
          <w:numId w:val="8"/>
        </w:numPr>
        <w:jc w:val="both"/>
      </w:pPr>
      <w:r>
        <w:t>Strings with some special characters verefying (known bugs of Python).</w:t>
      </w:r>
    </w:p>
    <w:p w:rsidR="005320E7" w:rsidRDefault="005320E7" w:rsidP="005320E7">
      <w:pPr>
        <w:pStyle w:val="af3"/>
        <w:ind w:left="360"/>
        <w:jc w:val="both"/>
      </w:pPr>
      <w:r>
        <w:t>Development team will support QA team with test application on ASP.NET that allows verifying of each step described above.</w:t>
      </w:r>
    </w:p>
    <w:p w:rsidR="00596FF3" w:rsidRDefault="00261C52" w:rsidP="00261C52">
      <w:pPr>
        <w:pStyle w:val="2"/>
        <w:widowControl w:val="0"/>
        <w:spacing w:before="120" w:after="60" w:line="240" w:lineRule="atLeast"/>
        <w:ind w:left="0" w:firstLine="0"/>
      </w:pPr>
      <w:bookmarkStart w:id="111" w:name="_Toc279144315"/>
      <w:r w:rsidRPr="0031670E">
        <w:t>Security Monitor subsystem</w:t>
      </w:r>
      <w:bookmarkEnd w:id="111"/>
    </w:p>
    <w:p w:rsidR="00261C52" w:rsidRDefault="00261C52" w:rsidP="00261C52">
      <w:pPr>
        <w:pStyle w:val="3"/>
      </w:pPr>
      <w:r>
        <w:t>Functional manual testing</w:t>
      </w:r>
    </w:p>
    <w:p w:rsidR="002874A8" w:rsidRDefault="00261C52" w:rsidP="002874A8">
      <w:pPr>
        <w:pStyle w:val="af3"/>
        <w:numPr>
          <w:ilvl w:val="0"/>
          <w:numId w:val="8"/>
        </w:numPr>
        <w:jc w:val="both"/>
      </w:pPr>
      <w:r w:rsidRPr="00596FF3">
        <w:t>XSS subsystem test cases (phase 1) will be updated and used for testing.</w:t>
      </w:r>
      <w:r>
        <w:t xml:space="preserve"> Main object</w:t>
      </w:r>
      <w:r w:rsidR="002874A8">
        <w:t>s</w:t>
      </w:r>
      <w:r>
        <w:t xml:space="preserve"> </w:t>
      </w:r>
      <w:r>
        <w:lastRenderedPageBreak/>
        <w:t>of tests for phas</w:t>
      </w:r>
      <w:r w:rsidR="002874A8">
        <w:rPr>
          <w:bCs w:val="0"/>
        </w:rPr>
        <w:t>e 2 are</w:t>
      </w:r>
      <w:ins w:id="112" w:author="SB" w:date="2010-12-02T20:11:00Z">
        <w:r>
          <w:t xml:space="preserve"> </w:t>
        </w:r>
      </w:ins>
    </w:p>
    <w:p w:rsidR="002874A8" w:rsidRDefault="002874A8" w:rsidP="002874A8">
      <w:pPr>
        <w:pStyle w:val="af3"/>
        <w:numPr>
          <w:ilvl w:val="0"/>
          <w:numId w:val="8"/>
        </w:numPr>
        <w:jc w:val="both"/>
      </w:pPr>
      <w:r>
        <w:t xml:space="preserve">Security monitor’s configuration (policies) - </w:t>
      </w:r>
      <w:r>
        <w:t xml:space="preserve">verifying </w:t>
      </w:r>
      <w:r>
        <w:t>creation/modification of Security Monitor rules;</w:t>
      </w:r>
    </w:p>
    <w:p w:rsidR="002874A8" w:rsidRDefault="002874A8" w:rsidP="002874A8">
      <w:pPr>
        <w:pStyle w:val="af3"/>
        <w:numPr>
          <w:ilvl w:val="0"/>
          <w:numId w:val="8"/>
        </w:numPr>
        <w:jc w:val="both"/>
      </w:pPr>
      <w:r>
        <w:t>Logging of Security monitor’s actions;</w:t>
      </w:r>
    </w:p>
    <w:p w:rsidR="002874A8" w:rsidRDefault="002874A8" w:rsidP="002874A8">
      <w:pPr>
        <w:pStyle w:val="af3"/>
        <w:numPr>
          <w:ilvl w:val="0"/>
          <w:numId w:val="8"/>
        </w:numPr>
        <w:jc w:val="both"/>
      </w:pPr>
      <w:r>
        <w:t>Security events generation and logging;</w:t>
      </w:r>
    </w:p>
    <w:p w:rsidR="00401F97" w:rsidRDefault="00401F97" w:rsidP="00401F97">
      <w:pPr>
        <w:pStyle w:val="1"/>
        <w:widowControl w:val="0"/>
        <w:spacing w:before="120" w:line="240" w:lineRule="atLeast"/>
        <w:ind w:left="0" w:firstLine="0"/>
        <w:contextualSpacing w:val="0"/>
      </w:pPr>
      <w:bookmarkStart w:id="113" w:name="_Toc417790808"/>
      <w:bookmarkStart w:id="114" w:name="_Toc433104461"/>
      <w:bookmarkStart w:id="115" w:name="_Toc492979200"/>
      <w:bookmarkStart w:id="116" w:name="_Toc279144316"/>
      <w:r>
        <w:t>Deliverables</w:t>
      </w:r>
      <w:bookmarkEnd w:id="113"/>
      <w:bookmarkEnd w:id="114"/>
      <w:bookmarkEnd w:id="115"/>
      <w:bookmarkEnd w:id="116"/>
    </w:p>
    <w:p w:rsidR="00401F97" w:rsidRDefault="00401F97" w:rsidP="00F273FB">
      <w:pPr>
        <w:pStyle w:val="2"/>
        <w:widowControl w:val="0"/>
        <w:spacing w:before="120" w:after="60" w:line="240" w:lineRule="atLeast"/>
        <w:ind w:left="0" w:firstLine="0"/>
      </w:pPr>
      <w:bookmarkStart w:id="117" w:name="_Toc314978550"/>
      <w:bookmarkStart w:id="118" w:name="_Toc324843653"/>
      <w:bookmarkStart w:id="119" w:name="_Toc324851960"/>
      <w:bookmarkStart w:id="120" w:name="_Toc324915543"/>
      <w:bookmarkStart w:id="121" w:name="_Toc417790810"/>
      <w:bookmarkStart w:id="122" w:name="_Toc433104463"/>
      <w:bookmarkStart w:id="123" w:name="_Toc492979202"/>
      <w:bookmarkStart w:id="124" w:name="_Toc279144317"/>
      <w:r>
        <w:t>Test Logs</w:t>
      </w:r>
      <w:bookmarkEnd w:id="117"/>
      <w:bookmarkEnd w:id="118"/>
      <w:bookmarkEnd w:id="119"/>
      <w:bookmarkEnd w:id="120"/>
      <w:bookmarkEnd w:id="121"/>
      <w:bookmarkEnd w:id="122"/>
      <w:bookmarkEnd w:id="123"/>
      <w:bookmarkEnd w:id="124"/>
    </w:p>
    <w:p w:rsidR="00316AE1" w:rsidRDefault="00F273FB" w:rsidP="00316AE1">
      <w:pPr>
        <w:pStyle w:val="af3"/>
      </w:pPr>
      <w:r>
        <w:t>Test report will be developed at the end of phase 2 testing.</w:t>
      </w:r>
    </w:p>
    <w:p w:rsidR="00F32FB7" w:rsidRDefault="00F32FB7" w:rsidP="00F32FB7">
      <w:pPr>
        <w:pStyle w:val="af3"/>
      </w:pPr>
      <w:r>
        <w:t>Testing status can be traced by test cases that will include results of all performed tests.</w:t>
      </w:r>
    </w:p>
    <w:p w:rsidR="00F32FB7" w:rsidRDefault="00881537" w:rsidP="00F32FB7">
      <w:pPr>
        <w:pStyle w:val="af3"/>
      </w:pPr>
      <w:r>
        <w:t>Test cases that are</w:t>
      </w:r>
      <w:r w:rsidR="00F32FB7">
        <w:t xml:space="preserve"> currently in progress can be found on SF team’s SVN repository:</w:t>
      </w:r>
    </w:p>
    <w:p w:rsidR="00F32FB7" w:rsidRDefault="00FD3D7E" w:rsidP="00F32FB7">
      <w:pPr>
        <w:pStyle w:val="af3"/>
      </w:pPr>
      <w:hyperlink r:id="rId21" w:history="1">
        <w:r w:rsidR="00F32FB7" w:rsidRPr="00F32FB7">
          <w:rPr>
            <w:rStyle w:val="ab"/>
          </w:rPr>
          <w:t>svn://qaautoserv/SecurityFramework/branches/SF1.0-Development/Docs/Tesing</w:t>
        </w:r>
      </w:hyperlink>
    </w:p>
    <w:p w:rsidR="00F32FB7" w:rsidRDefault="00F32FB7" w:rsidP="00F32FB7">
      <w:pPr>
        <w:pStyle w:val="af3"/>
      </w:pPr>
      <w:r>
        <w:t>Test cases will be moved to forge portal when testing of subsystem is completed:</w:t>
      </w:r>
    </w:p>
    <w:p w:rsidR="00F32FB7" w:rsidRDefault="00F32FB7" w:rsidP="00F32FB7">
      <w:pPr>
        <w:pStyle w:val="af3"/>
      </w:pPr>
      <w:r>
        <w:t xml:space="preserve"> </w:t>
      </w:r>
      <w:hyperlink r:id="rId22" w:history="1">
        <w:r w:rsidRPr="00E76F02">
          <w:rPr>
            <w:rStyle w:val="ab"/>
          </w:rPr>
          <w:t>http://seceng.metratech.com/gf/project/secframework/docman/?subdir=10</w:t>
        </w:r>
      </w:hyperlink>
    </w:p>
    <w:p w:rsidR="00401F97" w:rsidRDefault="00401F97" w:rsidP="00F273FB">
      <w:pPr>
        <w:pStyle w:val="2"/>
        <w:widowControl w:val="0"/>
        <w:spacing w:before="120" w:after="60" w:line="240" w:lineRule="atLeast"/>
        <w:ind w:left="0" w:firstLine="0"/>
      </w:pPr>
      <w:bookmarkStart w:id="125" w:name="_Toc314978551"/>
      <w:bookmarkStart w:id="126" w:name="_Toc324843654"/>
      <w:bookmarkStart w:id="127" w:name="_Toc324851961"/>
      <w:bookmarkStart w:id="128" w:name="_Toc324915544"/>
      <w:bookmarkStart w:id="129" w:name="_Toc417790811"/>
      <w:bookmarkStart w:id="130" w:name="_Toc433104464"/>
      <w:bookmarkStart w:id="131" w:name="_Toc492979203"/>
      <w:bookmarkStart w:id="132" w:name="_Toc279144318"/>
      <w:r>
        <w:t>Defect Reports</w:t>
      </w:r>
      <w:bookmarkEnd w:id="125"/>
      <w:bookmarkEnd w:id="126"/>
      <w:bookmarkEnd w:id="127"/>
      <w:bookmarkEnd w:id="128"/>
      <w:bookmarkEnd w:id="129"/>
      <w:bookmarkEnd w:id="130"/>
      <w:bookmarkEnd w:id="131"/>
      <w:bookmarkEnd w:id="132"/>
    </w:p>
    <w:p w:rsidR="006D3AF7" w:rsidRDefault="006D3AF7" w:rsidP="006D3AF7">
      <w:pPr>
        <w:pStyle w:val="InfoBlue"/>
        <w:ind w:left="0"/>
        <w:rPr>
          <w:rStyle w:val="translation"/>
          <w:rFonts w:ascii="Verdana" w:hAnsi="Verdana"/>
          <w:bCs/>
          <w:i w:val="0"/>
          <w:color w:val="auto"/>
          <w:szCs w:val="24"/>
        </w:rPr>
      </w:pPr>
      <w:r>
        <w:rPr>
          <w:rStyle w:val="translation"/>
          <w:rFonts w:ascii="Verdana" w:hAnsi="Verdana"/>
          <w:bCs/>
          <w:i w:val="0"/>
          <w:color w:val="auto"/>
          <w:szCs w:val="24"/>
        </w:rPr>
        <w:t xml:space="preserve">All </w:t>
      </w:r>
      <w:r w:rsidRPr="006D3AF7">
        <w:rPr>
          <w:rStyle w:val="translation"/>
          <w:rFonts w:ascii="Verdana" w:hAnsi="Verdana"/>
          <w:bCs/>
          <w:i w:val="0"/>
          <w:color w:val="auto"/>
          <w:szCs w:val="24"/>
        </w:rPr>
        <w:t>Defe</w:t>
      </w:r>
      <w:r>
        <w:rPr>
          <w:rStyle w:val="translation"/>
          <w:rFonts w:ascii="Verdana" w:hAnsi="Verdana"/>
          <w:bCs/>
          <w:i w:val="0"/>
          <w:color w:val="auto"/>
          <w:szCs w:val="24"/>
        </w:rPr>
        <w:t>cts will be reported to JIRA portal:</w:t>
      </w:r>
    </w:p>
    <w:p w:rsidR="008E15B4" w:rsidRDefault="00FD3D7E" w:rsidP="00F273FB">
      <w:pPr>
        <w:pStyle w:val="af3"/>
      </w:pPr>
      <w:hyperlink r:id="rId23" w:history="1">
        <w:r w:rsidR="006D3AF7" w:rsidRPr="00E76F02">
          <w:rPr>
            <w:rStyle w:val="ab"/>
          </w:rPr>
          <w:t>https://jira.metratech.com/browse/SECFRM</w:t>
        </w:r>
      </w:hyperlink>
    </w:p>
    <w:p w:rsidR="00316AE1" w:rsidRDefault="00316AE1" w:rsidP="00316AE1">
      <w:pPr>
        <w:pStyle w:val="2"/>
        <w:widowControl w:val="0"/>
        <w:spacing w:before="120" w:after="60" w:line="240" w:lineRule="atLeast"/>
        <w:ind w:left="0" w:firstLine="0"/>
      </w:pPr>
      <w:bookmarkStart w:id="133" w:name="_Toc279144319"/>
      <w:r w:rsidRPr="004474F1">
        <w:t>Traceability Matrix</w:t>
      </w:r>
      <w:bookmarkEnd w:id="133"/>
    </w:p>
    <w:p w:rsidR="00316AE1" w:rsidRDefault="00316AE1" w:rsidP="004757C4">
      <w:pPr>
        <w:pStyle w:val="af3"/>
      </w:pPr>
      <w:r w:rsidRPr="004474F1">
        <w:t>Traceability Matrix</w:t>
      </w:r>
      <w:r>
        <w:t xml:space="preserve"> will be developed during test cases creation and can be found on SF team’s SVN repository:</w:t>
      </w:r>
    </w:p>
    <w:p w:rsidR="00316AE1" w:rsidRDefault="00FD3D7E" w:rsidP="00316AE1">
      <w:pPr>
        <w:pStyle w:val="af3"/>
      </w:pPr>
      <w:hyperlink r:id="rId24" w:history="1">
        <w:r w:rsidR="00316AE1" w:rsidRPr="00F32FB7">
          <w:rPr>
            <w:rStyle w:val="ab"/>
          </w:rPr>
          <w:t>svn://qaautoserv/SecurityFramework/branches/SF1.0-Development/Docs/Tesing</w:t>
        </w:r>
      </w:hyperlink>
    </w:p>
    <w:p w:rsidR="00316AE1" w:rsidRDefault="00316AE1" w:rsidP="00316AE1">
      <w:pPr>
        <w:pStyle w:val="af3"/>
      </w:pPr>
      <w:r w:rsidRPr="004474F1">
        <w:t>Traceability Matrix</w:t>
      </w:r>
      <w:r>
        <w:t xml:space="preserve"> will be moved to forge portal when test cases preparation is completed:</w:t>
      </w:r>
    </w:p>
    <w:p w:rsidR="00316AE1" w:rsidRDefault="00316AE1" w:rsidP="00316AE1">
      <w:pPr>
        <w:pStyle w:val="af3"/>
      </w:pPr>
      <w:r>
        <w:t xml:space="preserve"> </w:t>
      </w:r>
      <w:hyperlink r:id="rId25" w:history="1">
        <w:r w:rsidRPr="00E76F02">
          <w:rPr>
            <w:rStyle w:val="ab"/>
          </w:rPr>
          <w:t>http://seceng.metratech.com/gf/project/secframework/docman/?subdir=10</w:t>
        </w:r>
      </w:hyperlink>
    </w:p>
    <w:p w:rsidR="00316AE1" w:rsidRDefault="00316AE1" w:rsidP="00316AE1">
      <w:pPr>
        <w:pStyle w:val="af3"/>
      </w:pPr>
    </w:p>
    <w:p w:rsidR="00316AE1" w:rsidRDefault="00316AE1" w:rsidP="00F273FB">
      <w:pPr>
        <w:pStyle w:val="af3"/>
      </w:pPr>
    </w:p>
    <w:sectPr w:rsidR="00316AE1" w:rsidSect="00D5688B">
      <w:headerReference w:type="default" r:id="rId26"/>
      <w:footerReference w:type="default" r:id="rId27"/>
      <w:pgSz w:w="12240" w:h="15840" w:code="1"/>
      <w:pgMar w:top="100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340" w:rsidRDefault="00CB6340">
      <w:pPr>
        <w:spacing w:after="0" w:line="240" w:lineRule="auto"/>
      </w:pPr>
      <w:r>
        <w:separator/>
      </w:r>
    </w:p>
  </w:endnote>
  <w:endnote w:type="continuationSeparator" w:id="0">
    <w:p w:rsidR="00CB6340" w:rsidRDefault="00CB6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682" w:rsidRDefault="00FD3D7E" w:rsidP="00D5688B">
    <w:pPr>
      <w:pStyle w:val="a5"/>
      <w:framePr w:wrap="around" w:vAnchor="text" w:hAnchor="margin" w:xAlign="right" w:y="1"/>
      <w:rPr>
        <w:rStyle w:val="a9"/>
      </w:rPr>
    </w:pPr>
    <w:r>
      <w:rPr>
        <w:rStyle w:val="a9"/>
      </w:rPr>
      <w:fldChar w:fldCharType="begin"/>
    </w:r>
    <w:r w:rsidR="00DB1682">
      <w:rPr>
        <w:rStyle w:val="a9"/>
      </w:rPr>
      <w:instrText xml:space="preserve">PAGE  </w:instrText>
    </w:r>
    <w:r>
      <w:rPr>
        <w:rStyle w:val="a9"/>
      </w:rPr>
      <w:fldChar w:fldCharType="end"/>
    </w:r>
  </w:p>
  <w:p w:rsidR="00DB1682" w:rsidRDefault="00DB1682" w:rsidP="00D5688B">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682" w:rsidRDefault="00FD3D7E" w:rsidP="00D5688B">
    <w:pPr>
      <w:pStyle w:val="a5"/>
      <w:framePr w:wrap="around" w:vAnchor="text" w:hAnchor="margin" w:xAlign="right" w:y="1"/>
      <w:rPr>
        <w:rStyle w:val="a9"/>
      </w:rPr>
    </w:pPr>
    <w:r>
      <w:rPr>
        <w:rStyle w:val="a9"/>
      </w:rPr>
      <w:fldChar w:fldCharType="begin"/>
    </w:r>
    <w:r w:rsidR="00DB1682">
      <w:rPr>
        <w:rStyle w:val="a9"/>
      </w:rPr>
      <w:instrText xml:space="preserve">PAGE  </w:instrText>
    </w:r>
    <w:r>
      <w:rPr>
        <w:rStyle w:val="a9"/>
      </w:rPr>
      <w:fldChar w:fldCharType="separate"/>
    </w:r>
    <w:r w:rsidR="005B37DC">
      <w:rPr>
        <w:rStyle w:val="a9"/>
        <w:noProof/>
      </w:rPr>
      <w:t>1</w:t>
    </w:r>
    <w:r>
      <w:rPr>
        <w:rStyle w:val="a9"/>
      </w:rPr>
      <w:fldChar w:fldCharType="end"/>
    </w:r>
  </w:p>
  <w:p w:rsidR="00DB1682" w:rsidRDefault="00DB1682" w:rsidP="00D5688B">
    <w:pPr>
      <w:pStyle w:val="a5"/>
      <w:ind w:right="360"/>
      <w:jc w:val="center"/>
    </w:pPr>
    <w:r w:rsidRPr="00E160E7">
      <w:rPr>
        <w:b/>
        <w:sz w:val="16"/>
        <w:szCs w:val="16"/>
      </w:rPr>
      <w:t>Company Confidential – MetraTech Internal Use Only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682" w:rsidRDefault="00DB1682">
    <w:pPr>
      <w:pStyle w:val="a5"/>
      <w:jc w:val="right"/>
      <w:rPr>
        <w:rFonts w:ascii="Arial" w:hAnsi="Arial" w:cs="Arial"/>
        <w:sz w:val="18"/>
      </w:rPr>
    </w:pPr>
  </w:p>
  <w:p w:rsidR="00DB1682" w:rsidRDefault="002874A8" w:rsidP="00D5688B">
    <w:pPr>
      <w:framePr w:hSpace="187" w:wrap="around" w:vAnchor="text" w:hAnchor="page" w:x="4935" w:y="-51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6.75pt">
          <v:imagedata r:id="rId1" o:title="HR-docs-inside-footer"/>
        </v:shape>
      </w:pict>
    </w:r>
  </w:p>
  <w:p w:rsidR="00DB1682" w:rsidRPr="00965D55" w:rsidRDefault="00FD3D7E">
    <w:pPr>
      <w:pStyle w:val="a5"/>
      <w:jc w:val="right"/>
      <w:rPr>
        <w:rFonts w:ascii="Calibri" w:hAnsi="Calibri" w:cs="Arial"/>
        <w:sz w:val="18"/>
      </w:rPr>
    </w:pPr>
    <w:r w:rsidRPr="00FD3D7E">
      <w:rPr>
        <w:rFonts w:ascii="Calibri" w:hAnsi="Calibri" w:cs="Arial"/>
        <w:noProof/>
      </w:rPr>
      <w:pict>
        <v:shapetype id="_x0000_t202" coordsize="21600,21600" o:spt="202" path="m,l,21600r21600,l21600,xe">
          <v:stroke joinstyle="miter"/>
          <v:path gradientshapeok="t" o:connecttype="rect"/>
        </v:shapetype>
        <v:shape id="_x0000_s2049" type="#_x0000_t202" style="position:absolute;left:0;text-align:left;margin-left:-7.2pt;margin-top:-14.65pt;width:81pt;height:18pt;z-index:251657216" filled="f" stroked="f">
          <v:textbox style="mso-next-textbox:#_x0000_s2049">
            <w:txbxContent>
              <w:p w:rsidR="00DB1682" w:rsidRPr="00965D55" w:rsidRDefault="00DB1682">
                <w:pPr>
                  <w:rPr>
                    <w:rFonts w:cs="Arial"/>
                    <w:sz w:val="18"/>
                  </w:rPr>
                </w:pPr>
                <w:r w:rsidRPr="00965D55">
                  <w:rPr>
                    <w:rFonts w:cs="Arial"/>
                    <w:sz w:val="18"/>
                  </w:rPr>
                  <w:t>CONFIDENTIAL</w:t>
                </w:r>
              </w:p>
            </w:txbxContent>
          </v:textbox>
        </v:shape>
      </w:pict>
    </w:r>
    <w:r w:rsidR="00DB1682" w:rsidRPr="00965D55">
      <w:rPr>
        <w:rFonts w:ascii="Calibri" w:hAnsi="Calibri" w:cs="Arial"/>
        <w:sz w:val="18"/>
      </w:rPr>
      <w:t xml:space="preserve">Page </w:t>
    </w:r>
    <w:r w:rsidRPr="00965D55">
      <w:rPr>
        <w:rFonts w:ascii="Calibri" w:hAnsi="Calibri" w:cs="Arial"/>
        <w:sz w:val="18"/>
      </w:rPr>
      <w:fldChar w:fldCharType="begin"/>
    </w:r>
    <w:r w:rsidR="00DB1682" w:rsidRPr="00965D55">
      <w:rPr>
        <w:rFonts w:ascii="Calibri" w:hAnsi="Calibri" w:cs="Arial"/>
        <w:sz w:val="18"/>
      </w:rPr>
      <w:instrText xml:space="preserve"> PAGE </w:instrText>
    </w:r>
    <w:r w:rsidRPr="00965D55">
      <w:rPr>
        <w:rFonts w:ascii="Calibri" w:hAnsi="Calibri" w:cs="Arial"/>
        <w:sz w:val="18"/>
      </w:rPr>
      <w:fldChar w:fldCharType="separate"/>
    </w:r>
    <w:r w:rsidR="005B37DC">
      <w:rPr>
        <w:rFonts w:ascii="Calibri" w:hAnsi="Calibri" w:cs="Arial"/>
        <w:noProof/>
        <w:sz w:val="18"/>
      </w:rPr>
      <w:t>3</w:t>
    </w:r>
    <w:r w:rsidRPr="00965D55">
      <w:rPr>
        <w:rFonts w:ascii="Calibri" w:hAnsi="Calibri" w:cs="Arial"/>
        <w:sz w:val="18"/>
      </w:rPr>
      <w:fldChar w:fldCharType="end"/>
    </w:r>
    <w:r w:rsidR="00DB1682" w:rsidRPr="00965D55">
      <w:rPr>
        <w:rFonts w:ascii="Calibri" w:hAnsi="Calibri" w:cs="Arial"/>
        <w:sz w:val="18"/>
      </w:rPr>
      <w:t xml:space="preserve"> of </w:t>
    </w:r>
    <w:r w:rsidRPr="00965D55">
      <w:rPr>
        <w:rFonts w:ascii="Calibri" w:hAnsi="Calibri" w:cs="Arial"/>
        <w:sz w:val="18"/>
      </w:rPr>
      <w:fldChar w:fldCharType="begin"/>
    </w:r>
    <w:r w:rsidR="00DB1682" w:rsidRPr="00965D55">
      <w:rPr>
        <w:rFonts w:ascii="Calibri" w:hAnsi="Calibri" w:cs="Arial"/>
        <w:sz w:val="18"/>
      </w:rPr>
      <w:instrText xml:space="preserve"> NUMPAGES </w:instrText>
    </w:r>
    <w:r w:rsidRPr="00965D55">
      <w:rPr>
        <w:rFonts w:ascii="Calibri" w:hAnsi="Calibri" w:cs="Arial"/>
        <w:sz w:val="18"/>
      </w:rPr>
      <w:fldChar w:fldCharType="separate"/>
    </w:r>
    <w:r w:rsidR="005B37DC">
      <w:rPr>
        <w:rFonts w:ascii="Calibri" w:hAnsi="Calibri" w:cs="Arial"/>
        <w:noProof/>
        <w:sz w:val="18"/>
      </w:rPr>
      <w:t>11</w:t>
    </w:r>
    <w:r w:rsidRPr="00965D55">
      <w:rPr>
        <w:rFonts w:ascii="Calibri" w:hAnsi="Calibri" w:cs="Arial"/>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340" w:rsidRDefault="00CB6340">
      <w:pPr>
        <w:spacing w:after="0" w:line="240" w:lineRule="auto"/>
      </w:pPr>
      <w:r>
        <w:separator/>
      </w:r>
    </w:p>
  </w:footnote>
  <w:footnote w:type="continuationSeparator" w:id="0">
    <w:p w:rsidR="00CB6340" w:rsidRDefault="00CB63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682" w:rsidRDefault="00DB1682" w:rsidP="00D5688B">
    <w:pPr>
      <w:pStyle w:val="a3"/>
      <w:ind w:left="-1701" w:right="-175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682" w:rsidRDefault="00FD3D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8pt;margin-top:-35.8pt;width:604pt;height:28pt;z-index:-251658240">
          <v:imagedata r:id="rId1" o:title="HR-docs-inside-head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36D6CE7"/>
    <w:multiLevelType w:val="hybridMultilevel"/>
    <w:tmpl w:val="52F272D2"/>
    <w:name w:val="WW8Num2"/>
    <w:lvl w:ilvl="0" w:tplc="4768EE38">
      <w:start w:val="1"/>
      <w:numFmt w:val="bullet"/>
      <w:lvlText w:val=""/>
      <w:lvlJc w:val="left"/>
      <w:pPr>
        <w:tabs>
          <w:tab w:val="num" w:pos="720"/>
        </w:tabs>
        <w:ind w:left="720" w:hanging="360"/>
      </w:pPr>
      <w:rPr>
        <w:rFonts w:ascii="Symbol" w:hAnsi="Symbol" w:hint="default"/>
      </w:rPr>
    </w:lvl>
    <w:lvl w:ilvl="1" w:tplc="667611C0" w:tentative="1">
      <w:start w:val="1"/>
      <w:numFmt w:val="bullet"/>
      <w:lvlText w:val="o"/>
      <w:lvlJc w:val="left"/>
      <w:pPr>
        <w:tabs>
          <w:tab w:val="num" w:pos="1440"/>
        </w:tabs>
        <w:ind w:left="1440" w:hanging="360"/>
      </w:pPr>
      <w:rPr>
        <w:rFonts w:ascii="Courier New" w:hAnsi="Courier New" w:cs="Courier New" w:hint="default"/>
      </w:rPr>
    </w:lvl>
    <w:lvl w:ilvl="2" w:tplc="4C50008A" w:tentative="1">
      <w:start w:val="1"/>
      <w:numFmt w:val="bullet"/>
      <w:lvlText w:val=""/>
      <w:lvlJc w:val="left"/>
      <w:pPr>
        <w:tabs>
          <w:tab w:val="num" w:pos="2160"/>
        </w:tabs>
        <w:ind w:left="2160" w:hanging="360"/>
      </w:pPr>
      <w:rPr>
        <w:rFonts w:ascii="Wingdings" w:hAnsi="Wingdings" w:hint="default"/>
      </w:rPr>
    </w:lvl>
    <w:lvl w:ilvl="3" w:tplc="EAB48BC6" w:tentative="1">
      <w:start w:val="1"/>
      <w:numFmt w:val="bullet"/>
      <w:lvlText w:val=""/>
      <w:lvlJc w:val="left"/>
      <w:pPr>
        <w:tabs>
          <w:tab w:val="num" w:pos="2880"/>
        </w:tabs>
        <w:ind w:left="2880" w:hanging="360"/>
      </w:pPr>
      <w:rPr>
        <w:rFonts w:ascii="Symbol" w:hAnsi="Symbol" w:hint="default"/>
      </w:rPr>
    </w:lvl>
    <w:lvl w:ilvl="4" w:tplc="B4187B9C" w:tentative="1">
      <w:start w:val="1"/>
      <w:numFmt w:val="bullet"/>
      <w:lvlText w:val="o"/>
      <w:lvlJc w:val="left"/>
      <w:pPr>
        <w:tabs>
          <w:tab w:val="num" w:pos="3600"/>
        </w:tabs>
        <w:ind w:left="3600" w:hanging="360"/>
      </w:pPr>
      <w:rPr>
        <w:rFonts w:ascii="Courier New" w:hAnsi="Courier New" w:cs="Courier New" w:hint="default"/>
      </w:rPr>
    </w:lvl>
    <w:lvl w:ilvl="5" w:tplc="B47C741C" w:tentative="1">
      <w:start w:val="1"/>
      <w:numFmt w:val="bullet"/>
      <w:lvlText w:val=""/>
      <w:lvlJc w:val="left"/>
      <w:pPr>
        <w:tabs>
          <w:tab w:val="num" w:pos="4320"/>
        </w:tabs>
        <w:ind w:left="4320" w:hanging="360"/>
      </w:pPr>
      <w:rPr>
        <w:rFonts w:ascii="Wingdings" w:hAnsi="Wingdings" w:hint="default"/>
      </w:rPr>
    </w:lvl>
    <w:lvl w:ilvl="6" w:tplc="D798730E" w:tentative="1">
      <w:start w:val="1"/>
      <w:numFmt w:val="bullet"/>
      <w:lvlText w:val=""/>
      <w:lvlJc w:val="left"/>
      <w:pPr>
        <w:tabs>
          <w:tab w:val="num" w:pos="5040"/>
        </w:tabs>
        <w:ind w:left="5040" w:hanging="360"/>
      </w:pPr>
      <w:rPr>
        <w:rFonts w:ascii="Symbol" w:hAnsi="Symbol" w:hint="default"/>
      </w:rPr>
    </w:lvl>
    <w:lvl w:ilvl="7" w:tplc="62F82476" w:tentative="1">
      <w:start w:val="1"/>
      <w:numFmt w:val="bullet"/>
      <w:lvlText w:val="o"/>
      <w:lvlJc w:val="left"/>
      <w:pPr>
        <w:tabs>
          <w:tab w:val="num" w:pos="5760"/>
        </w:tabs>
        <w:ind w:left="5760" w:hanging="360"/>
      </w:pPr>
      <w:rPr>
        <w:rFonts w:ascii="Courier New" w:hAnsi="Courier New" w:cs="Courier New" w:hint="default"/>
      </w:rPr>
    </w:lvl>
    <w:lvl w:ilvl="8" w:tplc="4BD24C78" w:tentative="1">
      <w:start w:val="1"/>
      <w:numFmt w:val="bullet"/>
      <w:lvlText w:val=""/>
      <w:lvlJc w:val="left"/>
      <w:pPr>
        <w:tabs>
          <w:tab w:val="num" w:pos="6480"/>
        </w:tabs>
        <w:ind w:left="6480" w:hanging="360"/>
      </w:pPr>
      <w:rPr>
        <w:rFonts w:ascii="Wingdings" w:hAnsi="Wingdings" w:hint="default"/>
      </w:rPr>
    </w:lvl>
  </w:abstractNum>
  <w:abstractNum w:abstractNumId="2">
    <w:nsid w:val="16B974AA"/>
    <w:multiLevelType w:val="hybridMultilevel"/>
    <w:tmpl w:val="9D00B7BE"/>
    <w:lvl w:ilvl="0" w:tplc="E4BE1256">
      <w:start w:val="6"/>
      <w:numFmt w:val="bullet"/>
      <w:lvlText w:val="-"/>
      <w:lvlJc w:val="left"/>
      <w:pPr>
        <w:ind w:left="1080" w:hanging="360"/>
      </w:pPr>
      <w:rPr>
        <w:rFonts w:ascii="Verdana" w:eastAsia="Times New Roman" w:hAnsi="Verdana" w:cs="Times New Roman" w:hint="default"/>
      </w:rPr>
    </w:lvl>
    <w:lvl w:ilvl="1" w:tplc="D89EC0C0" w:tentative="1">
      <w:start w:val="1"/>
      <w:numFmt w:val="bullet"/>
      <w:lvlText w:val="o"/>
      <w:lvlJc w:val="left"/>
      <w:pPr>
        <w:ind w:left="1800" w:hanging="360"/>
      </w:pPr>
      <w:rPr>
        <w:rFonts w:ascii="Courier New" w:hAnsi="Courier New" w:cs="Courier New" w:hint="default"/>
      </w:rPr>
    </w:lvl>
    <w:lvl w:ilvl="2" w:tplc="F7283CBC" w:tentative="1">
      <w:start w:val="1"/>
      <w:numFmt w:val="bullet"/>
      <w:lvlText w:val=""/>
      <w:lvlJc w:val="left"/>
      <w:pPr>
        <w:ind w:left="2520" w:hanging="360"/>
      </w:pPr>
      <w:rPr>
        <w:rFonts w:ascii="Wingdings" w:hAnsi="Wingdings" w:hint="default"/>
      </w:rPr>
    </w:lvl>
    <w:lvl w:ilvl="3" w:tplc="49186A12" w:tentative="1">
      <w:start w:val="1"/>
      <w:numFmt w:val="bullet"/>
      <w:lvlText w:val=""/>
      <w:lvlJc w:val="left"/>
      <w:pPr>
        <w:ind w:left="3240" w:hanging="360"/>
      </w:pPr>
      <w:rPr>
        <w:rFonts w:ascii="Symbol" w:hAnsi="Symbol" w:hint="default"/>
      </w:rPr>
    </w:lvl>
    <w:lvl w:ilvl="4" w:tplc="D4FC5A8A" w:tentative="1">
      <w:start w:val="1"/>
      <w:numFmt w:val="bullet"/>
      <w:lvlText w:val="o"/>
      <w:lvlJc w:val="left"/>
      <w:pPr>
        <w:ind w:left="3960" w:hanging="360"/>
      </w:pPr>
      <w:rPr>
        <w:rFonts w:ascii="Courier New" w:hAnsi="Courier New" w:cs="Courier New" w:hint="default"/>
      </w:rPr>
    </w:lvl>
    <w:lvl w:ilvl="5" w:tplc="E4DC5914" w:tentative="1">
      <w:start w:val="1"/>
      <w:numFmt w:val="bullet"/>
      <w:lvlText w:val=""/>
      <w:lvlJc w:val="left"/>
      <w:pPr>
        <w:ind w:left="4680" w:hanging="360"/>
      </w:pPr>
      <w:rPr>
        <w:rFonts w:ascii="Wingdings" w:hAnsi="Wingdings" w:hint="default"/>
      </w:rPr>
    </w:lvl>
    <w:lvl w:ilvl="6" w:tplc="C2F2766A" w:tentative="1">
      <w:start w:val="1"/>
      <w:numFmt w:val="bullet"/>
      <w:lvlText w:val=""/>
      <w:lvlJc w:val="left"/>
      <w:pPr>
        <w:ind w:left="5400" w:hanging="360"/>
      </w:pPr>
      <w:rPr>
        <w:rFonts w:ascii="Symbol" w:hAnsi="Symbol" w:hint="default"/>
      </w:rPr>
    </w:lvl>
    <w:lvl w:ilvl="7" w:tplc="44F60B8C" w:tentative="1">
      <w:start w:val="1"/>
      <w:numFmt w:val="bullet"/>
      <w:lvlText w:val="o"/>
      <w:lvlJc w:val="left"/>
      <w:pPr>
        <w:ind w:left="6120" w:hanging="360"/>
      </w:pPr>
      <w:rPr>
        <w:rFonts w:ascii="Courier New" w:hAnsi="Courier New" w:cs="Courier New" w:hint="default"/>
      </w:rPr>
    </w:lvl>
    <w:lvl w:ilvl="8" w:tplc="6F32668E" w:tentative="1">
      <w:start w:val="1"/>
      <w:numFmt w:val="bullet"/>
      <w:lvlText w:val=""/>
      <w:lvlJc w:val="left"/>
      <w:pPr>
        <w:ind w:left="6840" w:hanging="360"/>
      </w:pPr>
      <w:rPr>
        <w:rFonts w:ascii="Wingdings" w:hAnsi="Wingdings" w:hint="default"/>
      </w:rPr>
    </w:lvl>
  </w:abstractNum>
  <w:abstractNum w:abstractNumId="3">
    <w:nsid w:val="22462072"/>
    <w:multiLevelType w:val="hybridMultilevel"/>
    <w:tmpl w:val="EADA760C"/>
    <w:lvl w:ilvl="0" w:tplc="9F4E14E6">
      <w:start w:val="6"/>
      <w:numFmt w:val="bullet"/>
      <w:lvlText w:val="-"/>
      <w:lvlJc w:val="left"/>
      <w:pPr>
        <w:ind w:left="1080" w:hanging="360"/>
      </w:pPr>
      <w:rPr>
        <w:rFonts w:ascii="Verdana" w:eastAsia="Times New Roman" w:hAnsi="Verdana" w:cs="Times New Roman" w:hint="default"/>
      </w:rPr>
    </w:lvl>
    <w:lvl w:ilvl="1" w:tplc="2D9062AC" w:tentative="1">
      <w:start w:val="1"/>
      <w:numFmt w:val="bullet"/>
      <w:lvlText w:val="o"/>
      <w:lvlJc w:val="left"/>
      <w:pPr>
        <w:ind w:left="1440" w:hanging="360"/>
      </w:pPr>
      <w:rPr>
        <w:rFonts w:ascii="Courier New" w:hAnsi="Courier New" w:cs="Courier New" w:hint="default"/>
      </w:rPr>
    </w:lvl>
    <w:lvl w:ilvl="2" w:tplc="E3E21A44" w:tentative="1">
      <w:start w:val="1"/>
      <w:numFmt w:val="bullet"/>
      <w:lvlText w:val=""/>
      <w:lvlJc w:val="left"/>
      <w:pPr>
        <w:ind w:left="2160" w:hanging="360"/>
      </w:pPr>
      <w:rPr>
        <w:rFonts w:ascii="Wingdings" w:hAnsi="Wingdings" w:hint="default"/>
      </w:rPr>
    </w:lvl>
    <w:lvl w:ilvl="3" w:tplc="1D9C5A6A" w:tentative="1">
      <w:start w:val="1"/>
      <w:numFmt w:val="bullet"/>
      <w:lvlText w:val=""/>
      <w:lvlJc w:val="left"/>
      <w:pPr>
        <w:ind w:left="2880" w:hanging="360"/>
      </w:pPr>
      <w:rPr>
        <w:rFonts w:ascii="Symbol" w:hAnsi="Symbol" w:hint="default"/>
      </w:rPr>
    </w:lvl>
    <w:lvl w:ilvl="4" w:tplc="ED5A22E6" w:tentative="1">
      <w:start w:val="1"/>
      <w:numFmt w:val="bullet"/>
      <w:lvlText w:val="o"/>
      <w:lvlJc w:val="left"/>
      <w:pPr>
        <w:ind w:left="3600" w:hanging="360"/>
      </w:pPr>
      <w:rPr>
        <w:rFonts w:ascii="Courier New" w:hAnsi="Courier New" w:cs="Courier New" w:hint="default"/>
      </w:rPr>
    </w:lvl>
    <w:lvl w:ilvl="5" w:tplc="4CE07B2C" w:tentative="1">
      <w:start w:val="1"/>
      <w:numFmt w:val="bullet"/>
      <w:lvlText w:val=""/>
      <w:lvlJc w:val="left"/>
      <w:pPr>
        <w:ind w:left="4320" w:hanging="360"/>
      </w:pPr>
      <w:rPr>
        <w:rFonts w:ascii="Wingdings" w:hAnsi="Wingdings" w:hint="default"/>
      </w:rPr>
    </w:lvl>
    <w:lvl w:ilvl="6" w:tplc="DDD60CF0" w:tentative="1">
      <w:start w:val="1"/>
      <w:numFmt w:val="bullet"/>
      <w:lvlText w:val=""/>
      <w:lvlJc w:val="left"/>
      <w:pPr>
        <w:ind w:left="5040" w:hanging="360"/>
      </w:pPr>
      <w:rPr>
        <w:rFonts w:ascii="Symbol" w:hAnsi="Symbol" w:hint="default"/>
      </w:rPr>
    </w:lvl>
    <w:lvl w:ilvl="7" w:tplc="A3C673BC" w:tentative="1">
      <w:start w:val="1"/>
      <w:numFmt w:val="bullet"/>
      <w:lvlText w:val="o"/>
      <w:lvlJc w:val="left"/>
      <w:pPr>
        <w:ind w:left="5760" w:hanging="360"/>
      </w:pPr>
      <w:rPr>
        <w:rFonts w:ascii="Courier New" w:hAnsi="Courier New" w:cs="Courier New" w:hint="default"/>
      </w:rPr>
    </w:lvl>
    <w:lvl w:ilvl="8" w:tplc="9880E42A" w:tentative="1">
      <w:start w:val="1"/>
      <w:numFmt w:val="bullet"/>
      <w:lvlText w:val=""/>
      <w:lvlJc w:val="left"/>
      <w:pPr>
        <w:ind w:left="6480" w:hanging="360"/>
      </w:pPr>
      <w:rPr>
        <w:rFonts w:ascii="Wingdings" w:hAnsi="Wingdings" w:hint="default"/>
      </w:rPr>
    </w:lvl>
  </w:abstractNum>
  <w:abstractNum w:abstractNumId="4">
    <w:nsid w:val="22E27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246BFA"/>
    <w:multiLevelType w:val="hybridMultilevel"/>
    <w:tmpl w:val="3D184332"/>
    <w:lvl w:ilvl="0" w:tplc="C6A8D7C4">
      <w:start w:val="1"/>
      <w:numFmt w:val="bullet"/>
      <w:lvlText w:val=""/>
      <w:lvlJc w:val="left"/>
      <w:pPr>
        <w:tabs>
          <w:tab w:val="num" w:pos="720"/>
        </w:tabs>
        <w:ind w:left="720" w:hanging="360"/>
      </w:pPr>
      <w:rPr>
        <w:rFonts w:ascii="Symbol" w:hAnsi="Symbol" w:hint="default"/>
      </w:rPr>
    </w:lvl>
    <w:lvl w:ilvl="1" w:tplc="39CCD8B2" w:tentative="1">
      <w:start w:val="1"/>
      <w:numFmt w:val="bullet"/>
      <w:lvlText w:val="o"/>
      <w:lvlJc w:val="left"/>
      <w:pPr>
        <w:tabs>
          <w:tab w:val="num" w:pos="1440"/>
        </w:tabs>
        <w:ind w:left="1440" w:hanging="360"/>
      </w:pPr>
      <w:rPr>
        <w:rFonts w:ascii="Courier New" w:hAnsi="Courier New" w:cs="Courier New" w:hint="default"/>
      </w:rPr>
    </w:lvl>
    <w:lvl w:ilvl="2" w:tplc="B216651E" w:tentative="1">
      <w:start w:val="1"/>
      <w:numFmt w:val="bullet"/>
      <w:lvlText w:val=""/>
      <w:lvlJc w:val="left"/>
      <w:pPr>
        <w:tabs>
          <w:tab w:val="num" w:pos="2160"/>
        </w:tabs>
        <w:ind w:left="2160" w:hanging="360"/>
      </w:pPr>
      <w:rPr>
        <w:rFonts w:ascii="Wingdings" w:hAnsi="Wingdings" w:hint="default"/>
      </w:rPr>
    </w:lvl>
    <w:lvl w:ilvl="3" w:tplc="B32C154C" w:tentative="1">
      <w:start w:val="1"/>
      <w:numFmt w:val="bullet"/>
      <w:lvlText w:val=""/>
      <w:lvlJc w:val="left"/>
      <w:pPr>
        <w:tabs>
          <w:tab w:val="num" w:pos="2880"/>
        </w:tabs>
        <w:ind w:left="2880" w:hanging="360"/>
      </w:pPr>
      <w:rPr>
        <w:rFonts w:ascii="Symbol" w:hAnsi="Symbol" w:hint="default"/>
      </w:rPr>
    </w:lvl>
    <w:lvl w:ilvl="4" w:tplc="5A4A3474" w:tentative="1">
      <w:start w:val="1"/>
      <w:numFmt w:val="bullet"/>
      <w:lvlText w:val="o"/>
      <w:lvlJc w:val="left"/>
      <w:pPr>
        <w:tabs>
          <w:tab w:val="num" w:pos="3600"/>
        </w:tabs>
        <w:ind w:left="3600" w:hanging="360"/>
      </w:pPr>
      <w:rPr>
        <w:rFonts w:ascii="Courier New" w:hAnsi="Courier New" w:cs="Courier New" w:hint="default"/>
      </w:rPr>
    </w:lvl>
    <w:lvl w:ilvl="5" w:tplc="942CD440" w:tentative="1">
      <w:start w:val="1"/>
      <w:numFmt w:val="bullet"/>
      <w:lvlText w:val=""/>
      <w:lvlJc w:val="left"/>
      <w:pPr>
        <w:tabs>
          <w:tab w:val="num" w:pos="4320"/>
        </w:tabs>
        <w:ind w:left="4320" w:hanging="360"/>
      </w:pPr>
      <w:rPr>
        <w:rFonts w:ascii="Wingdings" w:hAnsi="Wingdings" w:hint="default"/>
      </w:rPr>
    </w:lvl>
    <w:lvl w:ilvl="6" w:tplc="466628A6" w:tentative="1">
      <w:start w:val="1"/>
      <w:numFmt w:val="bullet"/>
      <w:lvlText w:val=""/>
      <w:lvlJc w:val="left"/>
      <w:pPr>
        <w:tabs>
          <w:tab w:val="num" w:pos="5040"/>
        </w:tabs>
        <w:ind w:left="5040" w:hanging="360"/>
      </w:pPr>
      <w:rPr>
        <w:rFonts w:ascii="Symbol" w:hAnsi="Symbol" w:hint="default"/>
      </w:rPr>
    </w:lvl>
    <w:lvl w:ilvl="7" w:tplc="B4781536" w:tentative="1">
      <w:start w:val="1"/>
      <w:numFmt w:val="bullet"/>
      <w:lvlText w:val="o"/>
      <w:lvlJc w:val="left"/>
      <w:pPr>
        <w:tabs>
          <w:tab w:val="num" w:pos="5760"/>
        </w:tabs>
        <w:ind w:left="5760" w:hanging="360"/>
      </w:pPr>
      <w:rPr>
        <w:rFonts w:ascii="Courier New" w:hAnsi="Courier New" w:cs="Courier New" w:hint="default"/>
      </w:rPr>
    </w:lvl>
    <w:lvl w:ilvl="8" w:tplc="FAE00466" w:tentative="1">
      <w:start w:val="1"/>
      <w:numFmt w:val="bullet"/>
      <w:lvlText w:val=""/>
      <w:lvlJc w:val="left"/>
      <w:pPr>
        <w:tabs>
          <w:tab w:val="num" w:pos="6480"/>
        </w:tabs>
        <w:ind w:left="6480" w:hanging="360"/>
      </w:pPr>
      <w:rPr>
        <w:rFonts w:ascii="Wingdings" w:hAnsi="Wingdings" w:hint="default"/>
      </w:rPr>
    </w:lvl>
  </w:abstractNum>
  <w:abstractNum w:abstractNumId="6">
    <w:nsid w:val="555F56EB"/>
    <w:multiLevelType w:val="hybridMultilevel"/>
    <w:tmpl w:val="7424E7CA"/>
    <w:lvl w:ilvl="0" w:tplc="FFFFFFFF">
      <w:start w:val="6"/>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5E7B5444"/>
    <w:multiLevelType w:val="multilevel"/>
    <w:tmpl w:val="134C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8B2C76"/>
    <w:multiLevelType w:val="hybridMultilevel"/>
    <w:tmpl w:val="F112008C"/>
    <w:lvl w:ilvl="0" w:tplc="8FBCA91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727410EA"/>
    <w:multiLevelType w:val="multilevel"/>
    <w:tmpl w:val="FC2CECD2"/>
    <w:lvl w:ilvl="0">
      <w:start w:val="1"/>
      <w:numFmt w:val="decimal"/>
      <w:pStyle w:val="1"/>
      <w:lvlText w:val="%1"/>
      <w:lvlJc w:val="left"/>
      <w:pPr>
        <w:ind w:left="1429" w:hanging="720"/>
      </w:pPr>
      <w:rPr>
        <w:rFonts w:hint="default"/>
      </w:rPr>
    </w:lvl>
    <w:lvl w:ilvl="1">
      <w:start w:val="1"/>
      <w:numFmt w:val="decimal"/>
      <w:pStyle w:val="2"/>
      <w:lvlText w:val="%1.%2"/>
      <w:lvlJc w:val="left"/>
      <w:pPr>
        <w:ind w:left="934" w:hanging="792"/>
      </w:pPr>
      <w:rPr>
        <w:rFonts w:hint="default"/>
      </w:rPr>
    </w:lvl>
    <w:lvl w:ilvl="2">
      <w:start w:val="1"/>
      <w:numFmt w:val="decimal"/>
      <w:pStyle w:val="3"/>
      <w:lvlText w:val="%1.%2.%3"/>
      <w:lvlJc w:val="left"/>
      <w:pPr>
        <w:ind w:left="864" w:hanging="864"/>
      </w:pPr>
      <w:rPr>
        <w:rFonts w:hint="default"/>
      </w:rPr>
    </w:lvl>
    <w:lvl w:ilvl="3">
      <w:start w:val="1"/>
      <w:numFmt w:val="decimal"/>
      <w:pStyle w:val="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4"/>
  </w:num>
  <w:num w:numId="3">
    <w:abstractNumId w:val="1"/>
  </w:num>
  <w:num w:numId="4">
    <w:abstractNumId w:val="5"/>
  </w:num>
  <w:num w:numId="5">
    <w:abstractNumId w:val="8"/>
  </w:num>
  <w:num w:numId="6">
    <w:abstractNumId w:val="2"/>
  </w:num>
  <w:num w:numId="7">
    <w:abstractNumId w:val="3"/>
  </w:num>
  <w:num w:numId="8">
    <w:abstractNumId w:val="6"/>
  </w:num>
  <w:num w:numId="9">
    <w:abstractNumId w:val="9"/>
  </w:num>
  <w:num w:numId="10">
    <w:abstractNumId w:val="9"/>
  </w:num>
  <w:num w:numId="11">
    <w:abstractNumId w:val="9"/>
  </w:num>
  <w:num w:numId="12">
    <w:abstractNumId w:val="9"/>
  </w:num>
  <w:num w:numId="13">
    <w:abstractNumId w:val="9"/>
  </w:num>
  <w:num w:numId="14">
    <w:abstractNumId w:val="7"/>
  </w:num>
  <w:num w:numId="15">
    <w:abstractNumId w:val="9"/>
  </w:num>
  <w:num w:numId="16">
    <w:abstractNumId w:val="9"/>
  </w:num>
  <w:num w:numId="17">
    <w:abstractNumId w:val="9"/>
  </w:num>
  <w:num w:numId="18">
    <w:abstractNumId w:val="9"/>
  </w:num>
  <w:num w:numId="19">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hideSpellingErrors/>
  <w:hideGrammaticalErrors/>
  <w:attachedTemplate r:id="rId1"/>
  <w:doNotTrackMoves/>
  <w:defaultTabStop w:val="720"/>
  <w:hyphenationZone w:val="425"/>
  <w:characterSpacingControl w:val="doNotCompress"/>
  <w:hdrShapeDefaults>
    <o:shapedefaults v:ext="edit" spidmax="16386">
      <o:colormru v:ext="edit" colors="#ff6,yellow"/>
      <o:colormenu v:ext="edit" fillcolor="none" strokecolor="red"/>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433FA"/>
    <w:rsid w:val="00006A3F"/>
    <w:rsid w:val="0003654C"/>
    <w:rsid w:val="00052F3A"/>
    <w:rsid w:val="0006232D"/>
    <w:rsid w:val="00081875"/>
    <w:rsid w:val="00085E80"/>
    <w:rsid w:val="00091DE8"/>
    <w:rsid w:val="000C1C5E"/>
    <w:rsid w:val="000E47EF"/>
    <w:rsid w:val="001152D3"/>
    <w:rsid w:val="0013496B"/>
    <w:rsid w:val="001A7A55"/>
    <w:rsid w:val="001C28F1"/>
    <w:rsid w:val="00213B47"/>
    <w:rsid w:val="00250722"/>
    <w:rsid w:val="00253697"/>
    <w:rsid w:val="002568DF"/>
    <w:rsid w:val="00261C52"/>
    <w:rsid w:val="0026714F"/>
    <w:rsid w:val="00272D9A"/>
    <w:rsid w:val="002871FF"/>
    <w:rsid w:val="002874A8"/>
    <w:rsid w:val="002B6CF9"/>
    <w:rsid w:val="002F4DFF"/>
    <w:rsid w:val="0030781D"/>
    <w:rsid w:val="0031670E"/>
    <w:rsid w:val="00316AE1"/>
    <w:rsid w:val="00387916"/>
    <w:rsid w:val="003A53C5"/>
    <w:rsid w:val="003E7E1E"/>
    <w:rsid w:val="00401F97"/>
    <w:rsid w:val="0044319D"/>
    <w:rsid w:val="0045373F"/>
    <w:rsid w:val="004633C4"/>
    <w:rsid w:val="004757C4"/>
    <w:rsid w:val="004A2CA5"/>
    <w:rsid w:val="004B40AF"/>
    <w:rsid w:val="004C79D2"/>
    <w:rsid w:val="004C7DD6"/>
    <w:rsid w:val="00500B40"/>
    <w:rsid w:val="005320E7"/>
    <w:rsid w:val="00546632"/>
    <w:rsid w:val="00560081"/>
    <w:rsid w:val="00596FF3"/>
    <w:rsid w:val="005B1DB9"/>
    <w:rsid w:val="005B37DC"/>
    <w:rsid w:val="005B6D48"/>
    <w:rsid w:val="005E0A5C"/>
    <w:rsid w:val="005F0BB1"/>
    <w:rsid w:val="005F2C9F"/>
    <w:rsid w:val="005F3665"/>
    <w:rsid w:val="00611B53"/>
    <w:rsid w:val="00620713"/>
    <w:rsid w:val="00670668"/>
    <w:rsid w:val="006A4681"/>
    <w:rsid w:val="006C586F"/>
    <w:rsid w:val="006D3AF7"/>
    <w:rsid w:val="00702AE2"/>
    <w:rsid w:val="00724D92"/>
    <w:rsid w:val="0076196C"/>
    <w:rsid w:val="007704B1"/>
    <w:rsid w:val="00774BC5"/>
    <w:rsid w:val="00776623"/>
    <w:rsid w:val="007C2F44"/>
    <w:rsid w:val="007D70E8"/>
    <w:rsid w:val="00835A71"/>
    <w:rsid w:val="00855821"/>
    <w:rsid w:val="0086541A"/>
    <w:rsid w:val="008804AF"/>
    <w:rsid w:val="008814D1"/>
    <w:rsid w:val="00881537"/>
    <w:rsid w:val="00884B48"/>
    <w:rsid w:val="00884F75"/>
    <w:rsid w:val="00896479"/>
    <w:rsid w:val="008B73AE"/>
    <w:rsid w:val="008D78A2"/>
    <w:rsid w:val="008E15B4"/>
    <w:rsid w:val="008F52A5"/>
    <w:rsid w:val="00967ABB"/>
    <w:rsid w:val="00976551"/>
    <w:rsid w:val="00983B21"/>
    <w:rsid w:val="009949EB"/>
    <w:rsid w:val="00A02241"/>
    <w:rsid w:val="00A118E6"/>
    <w:rsid w:val="00A2069F"/>
    <w:rsid w:val="00A21CA0"/>
    <w:rsid w:val="00A23926"/>
    <w:rsid w:val="00A35594"/>
    <w:rsid w:val="00A433FA"/>
    <w:rsid w:val="00A559CB"/>
    <w:rsid w:val="00A9769B"/>
    <w:rsid w:val="00B12536"/>
    <w:rsid w:val="00B24362"/>
    <w:rsid w:val="00B43847"/>
    <w:rsid w:val="00BA6B6C"/>
    <w:rsid w:val="00C17723"/>
    <w:rsid w:val="00C634A3"/>
    <w:rsid w:val="00CB469B"/>
    <w:rsid w:val="00CB6340"/>
    <w:rsid w:val="00D46F47"/>
    <w:rsid w:val="00D53597"/>
    <w:rsid w:val="00D5688B"/>
    <w:rsid w:val="00D84C11"/>
    <w:rsid w:val="00D859E9"/>
    <w:rsid w:val="00DA42F7"/>
    <w:rsid w:val="00DB1682"/>
    <w:rsid w:val="00E07827"/>
    <w:rsid w:val="00E107B5"/>
    <w:rsid w:val="00E11D70"/>
    <w:rsid w:val="00E151F0"/>
    <w:rsid w:val="00E20D61"/>
    <w:rsid w:val="00E23251"/>
    <w:rsid w:val="00E61AB4"/>
    <w:rsid w:val="00E7532E"/>
    <w:rsid w:val="00E77878"/>
    <w:rsid w:val="00ED7A07"/>
    <w:rsid w:val="00EE3D63"/>
    <w:rsid w:val="00F02EDA"/>
    <w:rsid w:val="00F273FB"/>
    <w:rsid w:val="00F32FB7"/>
    <w:rsid w:val="00F40BCC"/>
    <w:rsid w:val="00F46947"/>
    <w:rsid w:val="00F53EAF"/>
    <w:rsid w:val="00F6358B"/>
    <w:rsid w:val="00FC2C3C"/>
    <w:rsid w:val="00FD3D7E"/>
    <w:rsid w:val="00FD6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ff6,yellow"/>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0" w:unhideWhenUsed="0" w:qFormat="1"/>
    <w:lsdException w:name="Table Grid" w:semiHidden="0" w:uiPriority="1" w:unhideWhenUsed="0"/>
    <w:lsdException w:name="Placeholder Text" w:qFormat="1"/>
    <w:lsdException w:name="Light Shading Accent 1" w:uiPriority="6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D70"/>
    <w:pPr>
      <w:spacing w:after="200" w:line="276" w:lineRule="auto"/>
    </w:pPr>
    <w:rPr>
      <w:sz w:val="24"/>
      <w:szCs w:val="24"/>
    </w:rPr>
  </w:style>
  <w:style w:type="paragraph" w:styleId="1">
    <w:name w:val="heading 1"/>
    <w:basedOn w:val="a"/>
    <w:next w:val="a"/>
    <w:link w:val="10"/>
    <w:qFormat/>
    <w:rsid w:val="00EE3D63"/>
    <w:pPr>
      <w:numPr>
        <w:numId w:val="1"/>
      </w:numPr>
      <w:spacing w:before="480" w:after="60" w:line="240" w:lineRule="auto"/>
      <w:ind w:left="720"/>
      <w:contextualSpacing/>
      <w:outlineLvl w:val="0"/>
    </w:pPr>
    <w:rPr>
      <w:rFonts w:ascii="Cambria" w:hAnsi="Cambria"/>
      <w:color w:val="4F81BD"/>
      <w:spacing w:val="5"/>
      <w:sz w:val="36"/>
      <w:szCs w:val="36"/>
    </w:rPr>
  </w:style>
  <w:style w:type="paragraph" w:styleId="2">
    <w:name w:val="heading 2"/>
    <w:basedOn w:val="a"/>
    <w:next w:val="a"/>
    <w:link w:val="20"/>
    <w:qFormat/>
    <w:rsid w:val="00EE3D63"/>
    <w:pPr>
      <w:numPr>
        <w:ilvl w:val="1"/>
        <w:numId w:val="1"/>
      </w:numPr>
      <w:spacing w:before="200" w:after="0" w:line="271" w:lineRule="auto"/>
      <w:outlineLvl w:val="1"/>
    </w:pPr>
    <w:rPr>
      <w:rFonts w:ascii="Cambria" w:hAnsi="Cambria"/>
      <w:i/>
      <w:color w:val="C0504D"/>
      <w:sz w:val="31"/>
      <w:szCs w:val="28"/>
    </w:rPr>
  </w:style>
  <w:style w:type="paragraph" w:styleId="3">
    <w:name w:val="heading 3"/>
    <w:basedOn w:val="a"/>
    <w:next w:val="a"/>
    <w:link w:val="30"/>
    <w:unhideWhenUsed/>
    <w:qFormat/>
    <w:rsid w:val="00EE3D63"/>
    <w:pPr>
      <w:numPr>
        <w:ilvl w:val="2"/>
        <w:numId w:val="1"/>
      </w:numPr>
      <w:spacing w:before="200" w:after="0" w:line="271" w:lineRule="auto"/>
      <w:outlineLvl w:val="2"/>
    </w:pPr>
    <w:rPr>
      <w:rFonts w:ascii="Cambria" w:hAnsi="Cambria"/>
      <w:b/>
      <w:iCs/>
      <w:caps/>
      <w:color w:val="948A54"/>
      <w:spacing w:val="8"/>
      <w:sz w:val="25"/>
      <w:szCs w:val="26"/>
    </w:rPr>
  </w:style>
  <w:style w:type="paragraph" w:styleId="4">
    <w:name w:val="heading 4"/>
    <w:basedOn w:val="a"/>
    <w:next w:val="a"/>
    <w:link w:val="40"/>
    <w:unhideWhenUsed/>
    <w:qFormat/>
    <w:rsid w:val="00EE3D63"/>
    <w:pPr>
      <w:numPr>
        <w:ilvl w:val="3"/>
        <w:numId w:val="1"/>
      </w:numPr>
      <w:spacing w:before="120" w:after="60" w:line="271" w:lineRule="auto"/>
      <w:outlineLvl w:val="3"/>
    </w:pPr>
    <w:rPr>
      <w:rFonts w:ascii="Cambria" w:hAnsi="Cambria"/>
      <w:b/>
      <w:bCs/>
      <w:color w:val="4F81BD"/>
      <w:spacing w:val="5"/>
      <w:sz w:val="23"/>
    </w:rPr>
  </w:style>
  <w:style w:type="paragraph" w:styleId="5">
    <w:name w:val="heading 5"/>
    <w:basedOn w:val="a"/>
    <w:next w:val="a"/>
    <w:link w:val="50"/>
    <w:qFormat/>
    <w:rsid w:val="00A02241"/>
    <w:pPr>
      <w:widowControl w:val="0"/>
      <w:spacing w:before="240" w:after="60" w:line="240" w:lineRule="atLeast"/>
      <w:outlineLvl w:val="4"/>
    </w:pPr>
    <w:rPr>
      <w:rFonts w:ascii="Times New Roman" w:eastAsia="Times New Roman" w:hAnsi="Times New Roman"/>
      <w:sz w:val="22"/>
      <w:szCs w:val="20"/>
    </w:rPr>
  </w:style>
  <w:style w:type="paragraph" w:styleId="6">
    <w:name w:val="heading 6"/>
    <w:basedOn w:val="a"/>
    <w:next w:val="a"/>
    <w:link w:val="60"/>
    <w:qFormat/>
    <w:rsid w:val="00A02241"/>
    <w:pPr>
      <w:widowControl w:val="0"/>
      <w:spacing w:before="240" w:after="60" w:line="240" w:lineRule="atLeast"/>
      <w:outlineLvl w:val="5"/>
    </w:pPr>
    <w:rPr>
      <w:rFonts w:ascii="Times New Roman" w:eastAsia="Times New Roman" w:hAnsi="Times New Roman"/>
      <w:i/>
      <w:sz w:val="22"/>
      <w:szCs w:val="20"/>
    </w:rPr>
  </w:style>
  <w:style w:type="paragraph" w:styleId="7">
    <w:name w:val="heading 7"/>
    <w:basedOn w:val="a"/>
    <w:next w:val="a"/>
    <w:link w:val="70"/>
    <w:qFormat/>
    <w:rsid w:val="00A02241"/>
    <w:pPr>
      <w:widowControl w:val="0"/>
      <w:spacing w:before="240" w:after="60" w:line="240" w:lineRule="atLeast"/>
      <w:outlineLvl w:val="6"/>
    </w:pPr>
    <w:rPr>
      <w:rFonts w:ascii="Times New Roman" w:eastAsia="Times New Roman" w:hAnsi="Times New Roman"/>
      <w:sz w:val="20"/>
      <w:szCs w:val="20"/>
    </w:rPr>
  </w:style>
  <w:style w:type="paragraph" w:styleId="8">
    <w:name w:val="heading 8"/>
    <w:basedOn w:val="a"/>
    <w:next w:val="a"/>
    <w:link w:val="80"/>
    <w:qFormat/>
    <w:rsid w:val="00A02241"/>
    <w:pPr>
      <w:widowControl w:val="0"/>
      <w:spacing w:before="240" w:after="60" w:line="240" w:lineRule="atLeast"/>
      <w:outlineLvl w:val="7"/>
    </w:pPr>
    <w:rPr>
      <w:rFonts w:ascii="Times New Roman" w:eastAsia="Times New Roman" w:hAnsi="Times New Roman"/>
      <w:i/>
      <w:sz w:val="20"/>
      <w:szCs w:val="20"/>
    </w:rPr>
  </w:style>
  <w:style w:type="paragraph" w:styleId="9">
    <w:name w:val="heading 9"/>
    <w:basedOn w:val="a"/>
    <w:next w:val="a"/>
    <w:link w:val="90"/>
    <w:qFormat/>
    <w:rsid w:val="00A02241"/>
    <w:pPr>
      <w:widowControl w:val="0"/>
      <w:spacing w:before="240" w:after="60" w:line="240" w:lineRule="atLeast"/>
      <w:outlineLvl w:val="8"/>
    </w:pPr>
    <w:rPr>
      <w:rFonts w:ascii="Times New Roman" w:eastAsia="Times New Roman" w:hAnsi="Times New Roman"/>
      <w:b/>
      <w:i/>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E3D63"/>
    <w:rPr>
      <w:rFonts w:ascii="Cambria" w:hAnsi="Cambria"/>
      <w:color w:val="4F81BD"/>
      <w:spacing w:val="5"/>
      <w:sz w:val="36"/>
      <w:szCs w:val="36"/>
    </w:rPr>
  </w:style>
  <w:style w:type="character" w:customStyle="1" w:styleId="20">
    <w:name w:val="Заголовок 2 Знак"/>
    <w:basedOn w:val="a0"/>
    <w:link w:val="2"/>
    <w:rsid w:val="00EE3D63"/>
    <w:rPr>
      <w:rFonts w:ascii="Cambria" w:hAnsi="Cambria"/>
      <w:i/>
      <w:color w:val="C0504D"/>
      <w:sz w:val="31"/>
      <w:szCs w:val="28"/>
    </w:rPr>
  </w:style>
  <w:style w:type="character" w:customStyle="1" w:styleId="30">
    <w:name w:val="Заголовок 3 Знак"/>
    <w:basedOn w:val="a0"/>
    <w:link w:val="3"/>
    <w:rsid w:val="00EE3D63"/>
    <w:rPr>
      <w:rFonts w:ascii="Cambria" w:hAnsi="Cambria"/>
      <w:b/>
      <w:iCs/>
      <w:caps/>
      <w:color w:val="948A54"/>
      <w:spacing w:val="8"/>
      <w:sz w:val="25"/>
      <w:szCs w:val="26"/>
    </w:rPr>
  </w:style>
  <w:style w:type="character" w:customStyle="1" w:styleId="40">
    <w:name w:val="Заголовок 4 Знак"/>
    <w:basedOn w:val="a0"/>
    <w:link w:val="4"/>
    <w:rsid w:val="00EE3D63"/>
    <w:rPr>
      <w:rFonts w:ascii="Cambria" w:hAnsi="Cambria"/>
      <w:b/>
      <w:bCs/>
      <w:color w:val="4F81BD"/>
      <w:spacing w:val="5"/>
      <w:sz w:val="23"/>
      <w:szCs w:val="24"/>
    </w:rPr>
  </w:style>
  <w:style w:type="paragraph" w:styleId="a3">
    <w:name w:val="header"/>
    <w:aliases w:val="h,TP header,page-header,ph,TP header1"/>
    <w:basedOn w:val="a"/>
    <w:link w:val="a4"/>
    <w:uiPriority w:val="99"/>
    <w:rsid w:val="00EE3D63"/>
    <w:pPr>
      <w:tabs>
        <w:tab w:val="center" w:pos="4320"/>
        <w:tab w:val="right" w:pos="8640"/>
      </w:tabs>
      <w:spacing w:after="0" w:line="240" w:lineRule="auto"/>
    </w:pPr>
    <w:rPr>
      <w:rFonts w:ascii="Times New Roman" w:eastAsia="Times New Roman" w:hAnsi="Times New Roman"/>
      <w:sz w:val="20"/>
      <w:szCs w:val="20"/>
    </w:rPr>
  </w:style>
  <w:style w:type="character" w:customStyle="1" w:styleId="a4">
    <w:name w:val="Верхний колонтитул Знак"/>
    <w:aliases w:val="h Знак,TP header Знак,page-header Знак,ph Знак,TP header1 Знак"/>
    <w:basedOn w:val="a0"/>
    <w:link w:val="a3"/>
    <w:uiPriority w:val="99"/>
    <w:rsid w:val="00EE3D63"/>
    <w:rPr>
      <w:rFonts w:ascii="Times New Roman" w:eastAsia="Times New Roman" w:hAnsi="Times New Roman"/>
    </w:rPr>
  </w:style>
  <w:style w:type="paragraph" w:styleId="a5">
    <w:name w:val="footer"/>
    <w:basedOn w:val="a"/>
    <w:link w:val="a6"/>
    <w:uiPriority w:val="99"/>
    <w:rsid w:val="00EE3D63"/>
    <w:pPr>
      <w:tabs>
        <w:tab w:val="center" w:pos="4320"/>
        <w:tab w:val="right" w:pos="8640"/>
      </w:tabs>
      <w:spacing w:after="0" w:line="240" w:lineRule="auto"/>
    </w:pPr>
    <w:rPr>
      <w:rFonts w:ascii="Times New Roman" w:eastAsia="Times New Roman" w:hAnsi="Times New Roman"/>
      <w:sz w:val="20"/>
      <w:szCs w:val="20"/>
    </w:rPr>
  </w:style>
  <w:style w:type="character" w:customStyle="1" w:styleId="a6">
    <w:name w:val="Нижний колонтитул Знак"/>
    <w:basedOn w:val="a0"/>
    <w:link w:val="a5"/>
    <w:uiPriority w:val="99"/>
    <w:rsid w:val="00EE3D63"/>
    <w:rPr>
      <w:rFonts w:ascii="Times New Roman" w:eastAsia="Times New Roman" w:hAnsi="Times New Roman"/>
    </w:rPr>
  </w:style>
  <w:style w:type="paragraph" w:styleId="a7">
    <w:name w:val="Title"/>
    <w:basedOn w:val="a"/>
    <w:link w:val="a8"/>
    <w:qFormat/>
    <w:rsid w:val="00EE3D63"/>
    <w:pPr>
      <w:spacing w:after="0" w:line="240" w:lineRule="auto"/>
      <w:jc w:val="center"/>
    </w:pPr>
    <w:rPr>
      <w:rFonts w:ascii="Arial" w:eastAsia="Times New Roman" w:hAnsi="Arial"/>
      <w:b/>
      <w:bCs/>
      <w:szCs w:val="20"/>
    </w:rPr>
  </w:style>
  <w:style w:type="character" w:customStyle="1" w:styleId="a8">
    <w:name w:val="Название Знак"/>
    <w:basedOn w:val="a0"/>
    <w:link w:val="a7"/>
    <w:rsid w:val="00EE3D63"/>
    <w:rPr>
      <w:rFonts w:ascii="Arial" w:eastAsia="Times New Roman" w:hAnsi="Arial"/>
      <w:b/>
      <w:bCs/>
      <w:sz w:val="24"/>
    </w:rPr>
  </w:style>
  <w:style w:type="character" w:styleId="a9">
    <w:name w:val="page number"/>
    <w:basedOn w:val="a0"/>
    <w:uiPriority w:val="99"/>
    <w:rsid w:val="00EE3D63"/>
  </w:style>
  <w:style w:type="character" w:styleId="aa">
    <w:name w:val="Placeholder Text"/>
    <w:basedOn w:val="a0"/>
    <w:uiPriority w:val="99"/>
    <w:qFormat/>
    <w:rsid w:val="00EE3D63"/>
    <w:rPr>
      <w:color w:val="808080"/>
    </w:rPr>
  </w:style>
  <w:style w:type="paragraph" w:styleId="11">
    <w:name w:val="toc 1"/>
    <w:basedOn w:val="a"/>
    <w:next w:val="a"/>
    <w:autoRedefine/>
    <w:uiPriority w:val="39"/>
    <w:qFormat/>
    <w:rsid w:val="00EE3D63"/>
    <w:pPr>
      <w:autoSpaceDE w:val="0"/>
      <w:autoSpaceDN w:val="0"/>
      <w:adjustRightInd w:val="0"/>
      <w:spacing w:before="120" w:after="120" w:line="240" w:lineRule="auto"/>
    </w:pPr>
    <w:rPr>
      <w:rFonts w:eastAsia="Times New Roman"/>
      <w:sz w:val="22"/>
    </w:rPr>
  </w:style>
  <w:style w:type="paragraph" w:customStyle="1" w:styleId="ParagraphText">
    <w:name w:val="Paragraph Text"/>
    <w:basedOn w:val="a"/>
    <w:link w:val="ParagraphTextChar"/>
    <w:rsid w:val="00EE3D63"/>
    <w:pPr>
      <w:autoSpaceDE w:val="0"/>
      <w:autoSpaceDN w:val="0"/>
      <w:adjustRightInd w:val="0"/>
      <w:spacing w:before="120" w:after="120" w:line="240" w:lineRule="auto"/>
    </w:pPr>
    <w:rPr>
      <w:rFonts w:eastAsia="Times New Roman"/>
      <w:color w:val="000000"/>
      <w:sz w:val="20"/>
      <w:szCs w:val="16"/>
    </w:rPr>
  </w:style>
  <w:style w:type="character" w:customStyle="1" w:styleId="CoverTitleChar">
    <w:name w:val="CoverTitle Char"/>
    <w:basedOn w:val="a0"/>
    <w:link w:val="CoverTitle"/>
    <w:locked/>
    <w:rsid w:val="00EE3D63"/>
    <w:rPr>
      <w:color w:val="FFFFFF"/>
      <w:sz w:val="32"/>
      <w:szCs w:val="36"/>
      <w:lang w:val="en-US" w:eastAsia="en-US" w:bidi="ar-SA"/>
    </w:rPr>
  </w:style>
  <w:style w:type="character" w:customStyle="1" w:styleId="ParagraphTextChar">
    <w:name w:val="Paragraph Text Char"/>
    <w:basedOn w:val="a0"/>
    <w:link w:val="ParagraphText"/>
    <w:locked/>
    <w:rsid w:val="00EE3D63"/>
    <w:rPr>
      <w:rFonts w:eastAsia="Times New Roman"/>
      <w:color w:val="000000"/>
      <w:szCs w:val="16"/>
    </w:rPr>
  </w:style>
  <w:style w:type="paragraph" w:customStyle="1" w:styleId="TOC">
    <w:name w:val="TOC"/>
    <w:rsid w:val="00EE3D63"/>
    <w:rPr>
      <w:rFonts w:eastAsia="Times New Roman" w:cs="Arial"/>
      <w:b/>
      <w:iCs/>
      <w:color w:val="105AA8"/>
      <w:sz w:val="28"/>
      <w:szCs w:val="28"/>
    </w:rPr>
  </w:style>
  <w:style w:type="character" w:styleId="ab">
    <w:name w:val="Hyperlink"/>
    <w:basedOn w:val="a0"/>
    <w:uiPriority w:val="99"/>
    <w:rsid w:val="00EE3D63"/>
    <w:rPr>
      <w:rFonts w:cs="Times New Roman"/>
      <w:color w:val="0000FF"/>
      <w:u w:val="single"/>
    </w:rPr>
  </w:style>
  <w:style w:type="paragraph" w:styleId="21">
    <w:name w:val="toc 2"/>
    <w:basedOn w:val="a"/>
    <w:next w:val="a"/>
    <w:autoRedefine/>
    <w:uiPriority w:val="39"/>
    <w:qFormat/>
    <w:rsid w:val="00EE3D63"/>
    <w:pPr>
      <w:autoSpaceDE w:val="0"/>
      <w:autoSpaceDN w:val="0"/>
      <w:adjustRightInd w:val="0"/>
      <w:spacing w:before="120" w:after="120" w:line="240" w:lineRule="auto"/>
      <w:ind w:left="340"/>
    </w:pPr>
    <w:rPr>
      <w:rFonts w:eastAsia="Times New Roman"/>
      <w:sz w:val="20"/>
    </w:rPr>
  </w:style>
  <w:style w:type="paragraph" w:customStyle="1" w:styleId="DocTitle">
    <w:name w:val="DocTitle"/>
    <w:rsid w:val="00EE3D63"/>
    <w:rPr>
      <w:rFonts w:eastAsia="Times New Roman" w:cs="Arial"/>
      <w:b/>
      <w:bCs/>
      <w:sz w:val="40"/>
      <w:szCs w:val="24"/>
    </w:rPr>
  </w:style>
  <w:style w:type="paragraph" w:customStyle="1" w:styleId="CoverTitle">
    <w:name w:val="CoverTitle"/>
    <w:link w:val="CoverTitleChar"/>
    <w:rsid w:val="00EE3D63"/>
    <w:rPr>
      <w:color w:val="FFFFFF"/>
      <w:sz w:val="32"/>
      <w:szCs w:val="36"/>
    </w:rPr>
  </w:style>
  <w:style w:type="paragraph" w:customStyle="1" w:styleId="CoverDate">
    <w:name w:val="CoverDate"/>
    <w:rsid w:val="00EE3D63"/>
    <w:rPr>
      <w:rFonts w:eastAsia="Times New Roman" w:cs="Arial"/>
      <w:noProof/>
      <w:color w:val="FFFFFF"/>
      <w:sz w:val="24"/>
      <w:szCs w:val="24"/>
    </w:rPr>
  </w:style>
  <w:style w:type="paragraph" w:customStyle="1" w:styleId="Version">
    <w:name w:val="Version#"/>
    <w:rsid w:val="00EE3D63"/>
    <w:rPr>
      <w:rFonts w:eastAsia="Times New Roman"/>
      <w:noProof/>
      <w:color w:val="000000"/>
      <w:sz w:val="28"/>
      <w:szCs w:val="28"/>
    </w:rPr>
  </w:style>
  <w:style w:type="paragraph" w:customStyle="1" w:styleId="Code">
    <w:name w:val="Code"/>
    <w:rsid w:val="00EE3D63"/>
    <w:pPr>
      <w:ind w:left="360"/>
    </w:pPr>
    <w:rPr>
      <w:rFonts w:ascii="Lucida Console" w:eastAsia="Times New Roman" w:hAnsi="Lucida Console"/>
      <w:color w:val="000000"/>
      <w:sz w:val="18"/>
      <w:szCs w:val="18"/>
    </w:rPr>
  </w:style>
  <w:style w:type="paragraph" w:customStyle="1" w:styleId="BlueHeader">
    <w:name w:val="Blue Header"/>
    <w:basedOn w:val="a"/>
    <w:rsid w:val="00EE3D63"/>
    <w:pPr>
      <w:spacing w:after="0" w:line="240" w:lineRule="auto"/>
    </w:pPr>
    <w:rPr>
      <w:rFonts w:eastAsia="Times New Roman"/>
      <w:b/>
      <w:color w:val="105AA8"/>
      <w:szCs w:val="20"/>
      <w:lang w:val="en-GB"/>
    </w:rPr>
  </w:style>
  <w:style w:type="character" w:customStyle="1" w:styleId="mw-headline">
    <w:name w:val="mw-headline"/>
    <w:basedOn w:val="a0"/>
    <w:rsid w:val="00EE3D63"/>
  </w:style>
  <w:style w:type="character" w:customStyle="1" w:styleId="editsection7">
    <w:name w:val="editsection7"/>
    <w:basedOn w:val="a0"/>
    <w:rsid w:val="00EE3D63"/>
    <w:rPr>
      <w:sz w:val="16"/>
      <w:szCs w:val="16"/>
    </w:rPr>
  </w:style>
  <w:style w:type="character" w:customStyle="1" w:styleId="editsection8">
    <w:name w:val="editsection8"/>
    <w:basedOn w:val="a0"/>
    <w:rsid w:val="00EE3D63"/>
    <w:rPr>
      <w:b w:val="0"/>
      <w:bCs w:val="0"/>
      <w:sz w:val="18"/>
      <w:szCs w:val="18"/>
    </w:rPr>
  </w:style>
  <w:style w:type="paragraph" w:styleId="ac">
    <w:name w:val="List Paragraph"/>
    <w:basedOn w:val="a"/>
    <w:uiPriority w:val="34"/>
    <w:qFormat/>
    <w:rsid w:val="00EE3D63"/>
    <w:pPr>
      <w:spacing w:after="0" w:line="240" w:lineRule="auto"/>
      <w:ind w:left="720"/>
    </w:pPr>
    <w:rPr>
      <w:rFonts w:ascii="Times New Roman" w:eastAsia="Times New Roman" w:hAnsi="Times New Roman"/>
      <w:sz w:val="20"/>
      <w:szCs w:val="20"/>
    </w:rPr>
  </w:style>
  <w:style w:type="paragraph" w:customStyle="1" w:styleId="DecimalAligned">
    <w:name w:val="Decimal Aligned"/>
    <w:basedOn w:val="a"/>
    <w:uiPriority w:val="40"/>
    <w:qFormat/>
    <w:rsid w:val="00D859E9"/>
    <w:pPr>
      <w:tabs>
        <w:tab w:val="decimal" w:pos="360"/>
      </w:tabs>
    </w:pPr>
    <w:rPr>
      <w:rFonts w:eastAsia="Times New Roman"/>
      <w:sz w:val="22"/>
      <w:szCs w:val="22"/>
    </w:rPr>
  </w:style>
  <w:style w:type="paragraph" w:styleId="ad">
    <w:name w:val="footnote text"/>
    <w:basedOn w:val="a"/>
    <w:link w:val="ae"/>
    <w:uiPriority w:val="99"/>
    <w:unhideWhenUsed/>
    <w:rsid w:val="00D859E9"/>
    <w:pPr>
      <w:spacing w:after="0" w:line="240" w:lineRule="auto"/>
    </w:pPr>
    <w:rPr>
      <w:rFonts w:eastAsia="Times New Roman"/>
      <w:sz w:val="20"/>
      <w:szCs w:val="20"/>
    </w:rPr>
  </w:style>
  <w:style w:type="character" w:customStyle="1" w:styleId="ae">
    <w:name w:val="Текст сноски Знак"/>
    <w:basedOn w:val="a0"/>
    <w:link w:val="ad"/>
    <w:uiPriority w:val="99"/>
    <w:rsid w:val="00D859E9"/>
    <w:rPr>
      <w:rFonts w:ascii="Calibri" w:eastAsia="Times New Roman" w:hAnsi="Calibri" w:cs="Times New Roman"/>
    </w:rPr>
  </w:style>
  <w:style w:type="character" w:styleId="af">
    <w:name w:val="Subtle Emphasis"/>
    <w:basedOn w:val="a0"/>
    <w:uiPriority w:val="19"/>
    <w:qFormat/>
    <w:rsid w:val="00D859E9"/>
    <w:rPr>
      <w:rFonts w:eastAsia="Times New Roman" w:cs="Times New Roman"/>
      <w:bCs w:val="0"/>
      <w:i/>
      <w:iCs/>
      <w:color w:val="808080"/>
      <w:szCs w:val="22"/>
      <w:lang w:val="en-US"/>
    </w:rPr>
  </w:style>
  <w:style w:type="table" w:customStyle="1" w:styleId="LightShading-Accent11">
    <w:name w:val="Light Shading - Accent 11"/>
    <w:basedOn w:val="a1"/>
    <w:uiPriority w:val="60"/>
    <w:rsid w:val="00D859E9"/>
    <w:rPr>
      <w:rFonts w:eastAsia="Times New Roman"/>
      <w:color w:val="365F91"/>
      <w:sz w:val="22"/>
      <w:szCs w:val="22"/>
      <w:lang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placeText">
    <w:name w:val="Replace Text"/>
    <w:basedOn w:val="a"/>
    <w:link w:val="ReplaceTextChar"/>
    <w:qFormat/>
    <w:rsid w:val="00F40BCC"/>
    <w:pPr>
      <w:spacing w:after="0" w:line="240" w:lineRule="auto"/>
    </w:pPr>
    <w:rPr>
      <w:rFonts w:ascii="Times New Roman" w:eastAsia="Times New Roman" w:hAnsi="Times New Roman"/>
      <w:sz w:val="20"/>
      <w:szCs w:val="20"/>
    </w:rPr>
  </w:style>
  <w:style w:type="character" w:customStyle="1" w:styleId="ReplaceTextChar">
    <w:name w:val="Replace Text Char"/>
    <w:basedOn w:val="a0"/>
    <w:link w:val="ReplaceText"/>
    <w:rsid w:val="00F40BCC"/>
    <w:rPr>
      <w:rFonts w:ascii="Times New Roman" w:eastAsia="Times New Roman" w:hAnsi="Times New Roman"/>
    </w:rPr>
  </w:style>
  <w:style w:type="paragraph" w:styleId="af0">
    <w:name w:val="caption"/>
    <w:basedOn w:val="a"/>
    <w:next w:val="a"/>
    <w:uiPriority w:val="99"/>
    <w:unhideWhenUsed/>
    <w:rsid w:val="00F40BCC"/>
    <w:rPr>
      <w:b/>
      <w:bCs/>
      <w:sz w:val="20"/>
      <w:szCs w:val="20"/>
    </w:rPr>
  </w:style>
  <w:style w:type="paragraph" w:styleId="af1">
    <w:name w:val="Balloon Text"/>
    <w:basedOn w:val="a"/>
    <w:link w:val="af2"/>
    <w:uiPriority w:val="99"/>
    <w:semiHidden/>
    <w:unhideWhenUsed/>
    <w:rsid w:val="002871FF"/>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2871FF"/>
    <w:rPr>
      <w:rFonts w:ascii="Tahoma" w:hAnsi="Tahoma" w:cs="Tahoma"/>
      <w:sz w:val="16"/>
      <w:szCs w:val="16"/>
    </w:rPr>
  </w:style>
  <w:style w:type="paragraph" w:styleId="af3">
    <w:name w:val="Body Text"/>
    <w:basedOn w:val="a"/>
    <w:link w:val="af4"/>
    <w:rsid w:val="00A433FA"/>
    <w:pPr>
      <w:spacing w:after="135" w:line="240" w:lineRule="auto"/>
    </w:pPr>
    <w:rPr>
      <w:rFonts w:ascii="Verdana" w:eastAsia="Times New Roman" w:hAnsi="Verdana"/>
      <w:bCs/>
      <w:sz w:val="20"/>
    </w:rPr>
  </w:style>
  <w:style w:type="character" w:customStyle="1" w:styleId="af4">
    <w:name w:val="Основной текст Знак"/>
    <w:basedOn w:val="a0"/>
    <w:link w:val="af3"/>
    <w:rsid w:val="00A433FA"/>
    <w:rPr>
      <w:rFonts w:ascii="Verdana" w:eastAsia="Times New Roman" w:hAnsi="Verdana"/>
      <w:bCs/>
      <w:szCs w:val="24"/>
    </w:rPr>
  </w:style>
  <w:style w:type="character" w:styleId="af5">
    <w:name w:val="Emphasis"/>
    <w:basedOn w:val="a0"/>
    <w:qFormat/>
    <w:rsid w:val="00A433FA"/>
    <w:rPr>
      <w:rFonts w:ascii="Verdana" w:hAnsi="Verdana"/>
      <w:i/>
      <w:iCs/>
    </w:rPr>
  </w:style>
  <w:style w:type="paragraph" w:customStyle="1" w:styleId="Instruction">
    <w:name w:val="Instruction"/>
    <w:basedOn w:val="af6"/>
    <w:rsid w:val="00A433FA"/>
    <w:pPr>
      <w:pBdr>
        <w:top w:val="none" w:sz="0" w:space="0" w:color="auto"/>
        <w:left w:val="none" w:sz="0" w:space="0" w:color="auto"/>
        <w:bottom w:val="none" w:sz="0" w:space="0" w:color="auto"/>
        <w:right w:val="none" w:sz="0" w:space="0" w:color="auto"/>
      </w:pBdr>
      <w:spacing w:after="120" w:line="240" w:lineRule="auto"/>
      <w:ind w:left="432" w:right="1440"/>
    </w:pPr>
    <w:rPr>
      <w:rFonts w:ascii="Verdana" w:eastAsia="Times New Roman" w:hAnsi="Verdana" w:cs="Times New Roman"/>
      <w:color w:val="000080"/>
      <w:sz w:val="20"/>
      <w:szCs w:val="20"/>
    </w:rPr>
  </w:style>
  <w:style w:type="paragraph" w:styleId="af6">
    <w:name w:val="Block Text"/>
    <w:basedOn w:val="a"/>
    <w:uiPriority w:val="3"/>
    <w:qFormat/>
    <w:rsid w:val="00A433F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customStyle="1" w:styleId="InfoBlue">
    <w:name w:val="InfoBlue"/>
    <w:basedOn w:val="a"/>
    <w:next w:val="af3"/>
    <w:autoRedefine/>
    <w:rsid w:val="00E07827"/>
    <w:pPr>
      <w:widowControl w:val="0"/>
      <w:tabs>
        <w:tab w:val="left" w:pos="381"/>
      </w:tabs>
      <w:spacing w:after="120" w:line="240" w:lineRule="atLeast"/>
      <w:ind w:left="381"/>
    </w:pPr>
    <w:rPr>
      <w:rFonts w:ascii="Times New Roman" w:eastAsia="Times New Roman" w:hAnsi="Times New Roman"/>
      <w:i/>
      <w:color w:val="0000FF"/>
      <w:sz w:val="20"/>
      <w:szCs w:val="20"/>
    </w:rPr>
  </w:style>
  <w:style w:type="character" w:customStyle="1" w:styleId="50">
    <w:name w:val="Заголовок 5 Знак"/>
    <w:basedOn w:val="a0"/>
    <w:link w:val="5"/>
    <w:rsid w:val="00A02241"/>
    <w:rPr>
      <w:rFonts w:ascii="Times New Roman" w:eastAsia="Times New Roman" w:hAnsi="Times New Roman"/>
      <w:sz w:val="22"/>
    </w:rPr>
  </w:style>
  <w:style w:type="character" w:customStyle="1" w:styleId="60">
    <w:name w:val="Заголовок 6 Знак"/>
    <w:basedOn w:val="a0"/>
    <w:link w:val="6"/>
    <w:rsid w:val="00A02241"/>
    <w:rPr>
      <w:rFonts w:ascii="Times New Roman" w:eastAsia="Times New Roman" w:hAnsi="Times New Roman"/>
      <w:i/>
      <w:sz w:val="22"/>
    </w:rPr>
  </w:style>
  <w:style w:type="character" w:customStyle="1" w:styleId="70">
    <w:name w:val="Заголовок 7 Знак"/>
    <w:basedOn w:val="a0"/>
    <w:link w:val="7"/>
    <w:rsid w:val="00A02241"/>
    <w:rPr>
      <w:rFonts w:ascii="Times New Roman" w:eastAsia="Times New Roman" w:hAnsi="Times New Roman"/>
    </w:rPr>
  </w:style>
  <w:style w:type="character" w:customStyle="1" w:styleId="80">
    <w:name w:val="Заголовок 8 Знак"/>
    <w:basedOn w:val="a0"/>
    <w:link w:val="8"/>
    <w:rsid w:val="00A02241"/>
    <w:rPr>
      <w:rFonts w:ascii="Times New Roman" w:eastAsia="Times New Roman" w:hAnsi="Times New Roman"/>
      <w:i/>
    </w:rPr>
  </w:style>
  <w:style w:type="character" w:customStyle="1" w:styleId="90">
    <w:name w:val="Заголовок 9 Знак"/>
    <w:basedOn w:val="a0"/>
    <w:link w:val="9"/>
    <w:rsid w:val="00A02241"/>
    <w:rPr>
      <w:rFonts w:ascii="Times New Roman" w:eastAsia="Times New Roman" w:hAnsi="Times New Roman"/>
      <w:b/>
      <w:i/>
      <w:sz w:val="18"/>
    </w:rPr>
  </w:style>
  <w:style w:type="paragraph" w:customStyle="1" w:styleId="bodytext">
    <w:name w:val="body text"/>
    <w:rsid w:val="00A02241"/>
    <w:pPr>
      <w:keepLines/>
      <w:spacing w:after="120" w:line="220" w:lineRule="atLeast"/>
    </w:pPr>
    <w:rPr>
      <w:rFonts w:ascii="Times New Roman" w:eastAsia="Times New Roman" w:hAnsi="Times New Roman"/>
      <w:lang w:val="en-GB"/>
    </w:rPr>
  </w:style>
  <w:style w:type="character" w:customStyle="1" w:styleId="translation">
    <w:name w:val="translation"/>
    <w:basedOn w:val="a0"/>
    <w:rsid w:val="004A2CA5"/>
  </w:style>
  <w:style w:type="character" w:customStyle="1" w:styleId="translation2">
    <w:name w:val="translation2"/>
    <w:basedOn w:val="a0"/>
    <w:rsid w:val="00DB1682"/>
  </w:style>
  <w:style w:type="character" w:customStyle="1" w:styleId="bold">
    <w:name w:val="bold"/>
    <w:basedOn w:val="a0"/>
    <w:rsid w:val="00596FF3"/>
    <w:rPr>
      <w:b/>
      <w:bCs/>
    </w:rPr>
  </w:style>
</w:styles>
</file>

<file path=word/webSettings.xml><?xml version="1.0" encoding="utf-8"?>
<w:webSettings xmlns:r="http://schemas.openxmlformats.org/officeDocument/2006/relationships" xmlns:w="http://schemas.openxmlformats.org/wordprocessingml/2006/main">
  <w:divs>
    <w:div w:id="1332947995">
      <w:bodyDiv w:val="1"/>
      <w:marLeft w:val="0"/>
      <w:marRight w:val="0"/>
      <w:marTop w:val="0"/>
      <w:marBottom w:val="0"/>
      <w:divBdr>
        <w:top w:val="none" w:sz="0" w:space="0" w:color="auto"/>
        <w:left w:val="none" w:sz="0" w:space="0" w:color="auto"/>
        <w:bottom w:val="none" w:sz="0" w:space="0" w:color="auto"/>
        <w:right w:val="none" w:sz="0" w:space="0" w:color="auto"/>
      </w:divBdr>
      <w:divsChild>
        <w:div w:id="1685201988">
          <w:marLeft w:val="0"/>
          <w:marRight w:val="0"/>
          <w:marTop w:val="0"/>
          <w:marBottom w:val="0"/>
          <w:divBdr>
            <w:top w:val="none" w:sz="0" w:space="0" w:color="auto"/>
            <w:left w:val="none" w:sz="0" w:space="0" w:color="auto"/>
            <w:bottom w:val="none" w:sz="0" w:space="0" w:color="auto"/>
            <w:right w:val="none" w:sz="0" w:space="0" w:color="auto"/>
          </w:divBdr>
          <w:divsChild>
            <w:div w:id="12375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3998">
      <w:bodyDiv w:val="1"/>
      <w:marLeft w:val="0"/>
      <w:marRight w:val="0"/>
      <w:marTop w:val="0"/>
      <w:marBottom w:val="0"/>
      <w:divBdr>
        <w:top w:val="none" w:sz="0" w:space="0" w:color="auto"/>
        <w:left w:val="none" w:sz="0" w:space="0" w:color="auto"/>
        <w:bottom w:val="none" w:sz="0" w:space="0" w:color="auto"/>
        <w:right w:val="none" w:sz="0" w:space="0" w:color="auto"/>
      </w:divBdr>
      <w:divsChild>
        <w:div w:id="2050761867">
          <w:marLeft w:val="0"/>
          <w:marRight w:val="0"/>
          <w:marTop w:val="0"/>
          <w:marBottom w:val="0"/>
          <w:divBdr>
            <w:top w:val="none" w:sz="0" w:space="0" w:color="auto"/>
            <w:left w:val="none" w:sz="0" w:space="0" w:color="auto"/>
            <w:bottom w:val="none" w:sz="0" w:space="0" w:color="auto"/>
            <w:right w:val="none" w:sz="0" w:space="0" w:color="auto"/>
          </w:divBdr>
          <w:divsChild>
            <w:div w:id="8513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ceng.metratech.com/gf/download/docmanfileversion/55/123/SecurityMonitorSubsystemrequirements.doc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svn://qaautoserv/SecurityFramework/branches/SF1.0-Development/Docs/Tesin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eceng.metratech.com/gf/download/docmanfileversion/52/120/Validatorsubsystemrequirements.docx" TargetMode="External"/><Relationship Id="rId25" Type="http://schemas.openxmlformats.org/officeDocument/2006/relationships/hyperlink" Target="http://seceng.metratech.com/gf/project/secframework/docman/?subdir=10" TargetMode="External"/><Relationship Id="rId2" Type="http://schemas.openxmlformats.org/officeDocument/2006/relationships/customXml" Target="../customXml/item2.xml"/><Relationship Id="rId16" Type="http://schemas.openxmlformats.org/officeDocument/2006/relationships/hyperlink" Target="http://seceng.metratech.com/gf/download/docmanfileversion/22/80/SecurityFrameworkSlidesWithExamples.pptx" TargetMode="External"/><Relationship Id="rId20" Type="http://schemas.openxmlformats.org/officeDocument/2006/relationships/hyperlink" Target="http://seceng.metratech.com/gf/download/docmanfileversion/41/108/Cross-sitescriptingdetectorrequirements.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svn://qaautoserv/SecurityFramework/branches/SF1.0-Development/Docs/Tesing" TargetMode="External"/><Relationship Id="rId5" Type="http://schemas.openxmlformats.org/officeDocument/2006/relationships/numbering" Target="numbering.xml"/><Relationship Id="rId15" Type="http://schemas.openxmlformats.org/officeDocument/2006/relationships/hyperlink" Target="http://seceng.metratech.com/gf/download/docmanfileversion/20/78/MtSecurityFrameworkSpec.doc" TargetMode="External"/><Relationship Id="rId23" Type="http://schemas.openxmlformats.org/officeDocument/2006/relationships/hyperlink" Target="https://jira.metratech.com/browse/SECFR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ceng.metratech.com/gf/download/docmanfileversion/37/104/Processorsubsystemrequirements.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eceng.metratech.com/gf/project/secframework/docman/?subdir=10" TargetMode="External"/><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AppData\Local\Microsoft\Windows\Temporary%20Internet%20Files\Content.Outlook\06P2182I\DD-template_S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7D0A74454EF746B2D0A84560175982" ma:contentTypeVersion="0" ma:contentTypeDescription="Create a new document." ma:contentTypeScope="" ma:versionID="ed56dd9ae7f05e66406ce08ca09aded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4090C-E898-4A95-9D94-90B3E653E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1732CAC-B569-4D68-86D4-F3B578FE0C79}">
  <ds:schemaRefs>
    <ds:schemaRef ds:uri="http://schemas.microsoft.com/sharepoint/v3/contenttype/forms"/>
  </ds:schemaRefs>
</ds:datastoreItem>
</file>

<file path=customXml/itemProps3.xml><?xml version="1.0" encoding="utf-8"?>
<ds:datastoreItem xmlns:ds="http://schemas.openxmlformats.org/officeDocument/2006/customXml" ds:itemID="{B24D26BB-8C63-4A88-8961-4B2BF690558E}">
  <ds:schemaRefs>
    <ds:schemaRef ds:uri="http://schemas.microsoft.com/office/2006/metadata/properties"/>
  </ds:schemaRefs>
</ds:datastoreItem>
</file>

<file path=customXml/itemProps4.xml><?xml version="1.0" encoding="utf-8"?>
<ds:datastoreItem xmlns:ds="http://schemas.openxmlformats.org/officeDocument/2006/customXml" ds:itemID="{9775578B-47B5-485A-A7D3-0D942A94F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DD-template_SF.dotx</Template>
  <TotalTime>288</TotalTime>
  <Pages>11</Pages>
  <Words>3271</Words>
  <Characters>18647</Characters>
  <Application>Microsoft Office Word</Application>
  <DocSecurity>0</DocSecurity>
  <Lines>155</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DD-xxx Design document template</vt:lpstr>
      <vt:lpstr>DD-272 Basic Statistic Reports</vt:lpstr>
    </vt:vector>
  </TitlesOfParts>
  <Company>metratech</Company>
  <LinksUpToDate>false</LinksUpToDate>
  <CharactersWithSpaces>21875</CharactersWithSpaces>
  <SharedDoc>false</SharedDoc>
  <HLinks>
    <vt:vector size="174" baseType="variant">
      <vt:variant>
        <vt:i4>7602278</vt:i4>
      </vt:variant>
      <vt:variant>
        <vt:i4>116</vt:i4>
      </vt:variant>
      <vt:variant>
        <vt:i4>0</vt:i4>
      </vt:variant>
      <vt:variant>
        <vt:i4>5</vt:i4>
      </vt:variant>
      <vt:variant>
        <vt:lpwstr>http://tiber/wiki/index.php?title=Engineering_Design_Template</vt:lpwstr>
      </vt:variant>
      <vt:variant>
        <vt:lpwstr/>
      </vt:variant>
      <vt:variant>
        <vt:i4>7078001</vt:i4>
      </vt:variant>
      <vt:variant>
        <vt:i4>114</vt:i4>
      </vt:variant>
      <vt:variant>
        <vt:i4>0</vt:i4>
      </vt:variant>
      <vt:variant>
        <vt:i4>5</vt:i4>
      </vt:variant>
      <vt:variant>
        <vt:lpwstr>http://tiber/wiki/index.php?title=Engineering_Design_Template&amp;action=edit&amp;section=23</vt:lpwstr>
      </vt:variant>
      <vt:variant>
        <vt:lpwstr/>
      </vt:variant>
      <vt:variant>
        <vt:i4>7143537</vt:i4>
      </vt:variant>
      <vt:variant>
        <vt:i4>112</vt:i4>
      </vt:variant>
      <vt:variant>
        <vt:i4>0</vt:i4>
      </vt:variant>
      <vt:variant>
        <vt:i4>5</vt:i4>
      </vt:variant>
      <vt:variant>
        <vt:lpwstr>http://tiber/wiki/index.php?title=Engineering_Design_Template&amp;action=edit&amp;section=22</vt:lpwstr>
      </vt:variant>
      <vt:variant>
        <vt:lpwstr/>
      </vt:variant>
      <vt:variant>
        <vt:i4>7209073</vt:i4>
      </vt:variant>
      <vt:variant>
        <vt:i4>110</vt:i4>
      </vt:variant>
      <vt:variant>
        <vt:i4>0</vt:i4>
      </vt:variant>
      <vt:variant>
        <vt:i4>5</vt:i4>
      </vt:variant>
      <vt:variant>
        <vt:lpwstr>http://tiber/wiki/index.php?title=Engineering_Design_Template&amp;action=edit&amp;section=21</vt:lpwstr>
      </vt:variant>
      <vt:variant>
        <vt:lpwstr/>
      </vt:variant>
      <vt:variant>
        <vt:i4>7274609</vt:i4>
      </vt:variant>
      <vt:variant>
        <vt:i4>108</vt:i4>
      </vt:variant>
      <vt:variant>
        <vt:i4>0</vt:i4>
      </vt:variant>
      <vt:variant>
        <vt:i4>5</vt:i4>
      </vt:variant>
      <vt:variant>
        <vt:lpwstr>http://tiber/wiki/index.php?title=Engineering_Design_Template&amp;action=edit&amp;section=20</vt:lpwstr>
      </vt:variant>
      <vt:variant>
        <vt:lpwstr/>
      </vt:variant>
      <vt:variant>
        <vt:i4>6684786</vt:i4>
      </vt:variant>
      <vt:variant>
        <vt:i4>106</vt:i4>
      </vt:variant>
      <vt:variant>
        <vt:i4>0</vt:i4>
      </vt:variant>
      <vt:variant>
        <vt:i4>5</vt:i4>
      </vt:variant>
      <vt:variant>
        <vt:lpwstr>http://tiber/wiki/index.php?title=Engineering_Design_Template&amp;action=edit&amp;section=19</vt:lpwstr>
      </vt:variant>
      <vt:variant>
        <vt:lpwstr/>
      </vt:variant>
      <vt:variant>
        <vt:i4>6750322</vt:i4>
      </vt:variant>
      <vt:variant>
        <vt:i4>104</vt:i4>
      </vt:variant>
      <vt:variant>
        <vt:i4>0</vt:i4>
      </vt:variant>
      <vt:variant>
        <vt:i4>5</vt:i4>
      </vt:variant>
      <vt:variant>
        <vt:lpwstr>http://tiber/wiki/index.php?title=Engineering_Design_Template&amp;action=edit&amp;section=18</vt:lpwstr>
      </vt:variant>
      <vt:variant>
        <vt:lpwstr/>
      </vt:variant>
      <vt:variant>
        <vt:i4>6815858</vt:i4>
      </vt:variant>
      <vt:variant>
        <vt:i4>102</vt:i4>
      </vt:variant>
      <vt:variant>
        <vt:i4>0</vt:i4>
      </vt:variant>
      <vt:variant>
        <vt:i4>5</vt:i4>
      </vt:variant>
      <vt:variant>
        <vt:lpwstr>http://tiber/wiki/index.php?title=Engineering_Design_Template&amp;action=edit&amp;section=17</vt:lpwstr>
      </vt:variant>
      <vt:variant>
        <vt:lpwstr/>
      </vt:variant>
      <vt:variant>
        <vt:i4>6881394</vt:i4>
      </vt:variant>
      <vt:variant>
        <vt:i4>100</vt:i4>
      </vt:variant>
      <vt:variant>
        <vt:i4>0</vt:i4>
      </vt:variant>
      <vt:variant>
        <vt:i4>5</vt:i4>
      </vt:variant>
      <vt:variant>
        <vt:lpwstr>http://tiber/wiki/index.php?title=Engineering_Design_Template&amp;action=edit&amp;section=16</vt:lpwstr>
      </vt:variant>
      <vt:variant>
        <vt:lpwstr/>
      </vt:variant>
      <vt:variant>
        <vt:i4>6946930</vt:i4>
      </vt:variant>
      <vt:variant>
        <vt:i4>98</vt:i4>
      </vt:variant>
      <vt:variant>
        <vt:i4>0</vt:i4>
      </vt:variant>
      <vt:variant>
        <vt:i4>5</vt:i4>
      </vt:variant>
      <vt:variant>
        <vt:lpwstr>http://tiber/wiki/index.php?title=Engineering_Design_Template&amp;action=edit&amp;section=15</vt:lpwstr>
      </vt:variant>
      <vt:variant>
        <vt:lpwstr/>
      </vt:variant>
      <vt:variant>
        <vt:i4>7012466</vt:i4>
      </vt:variant>
      <vt:variant>
        <vt:i4>96</vt:i4>
      </vt:variant>
      <vt:variant>
        <vt:i4>0</vt:i4>
      </vt:variant>
      <vt:variant>
        <vt:i4>5</vt:i4>
      </vt:variant>
      <vt:variant>
        <vt:lpwstr>http://tiber/wiki/index.php?title=Engineering_Design_Template&amp;action=edit&amp;section=14</vt:lpwstr>
      </vt:variant>
      <vt:variant>
        <vt:lpwstr/>
      </vt:variant>
      <vt:variant>
        <vt:i4>7078002</vt:i4>
      </vt:variant>
      <vt:variant>
        <vt:i4>94</vt:i4>
      </vt:variant>
      <vt:variant>
        <vt:i4>0</vt:i4>
      </vt:variant>
      <vt:variant>
        <vt:i4>5</vt:i4>
      </vt:variant>
      <vt:variant>
        <vt:lpwstr>http://tiber/wiki/index.php?title=Engineering_Design_Template&amp;action=edit&amp;section=13</vt:lpwstr>
      </vt:variant>
      <vt:variant>
        <vt:lpwstr/>
      </vt:variant>
      <vt:variant>
        <vt:i4>7143538</vt:i4>
      </vt:variant>
      <vt:variant>
        <vt:i4>92</vt:i4>
      </vt:variant>
      <vt:variant>
        <vt:i4>0</vt:i4>
      </vt:variant>
      <vt:variant>
        <vt:i4>5</vt:i4>
      </vt:variant>
      <vt:variant>
        <vt:lpwstr>http://tiber/wiki/index.php?title=Engineering_Design_Template&amp;action=edit&amp;section=12</vt:lpwstr>
      </vt:variant>
      <vt:variant>
        <vt:lpwstr/>
      </vt:variant>
      <vt:variant>
        <vt:i4>7274610</vt:i4>
      </vt:variant>
      <vt:variant>
        <vt:i4>90</vt:i4>
      </vt:variant>
      <vt:variant>
        <vt:i4>0</vt:i4>
      </vt:variant>
      <vt:variant>
        <vt:i4>5</vt:i4>
      </vt:variant>
      <vt:variant>
        <vt:lpwstr>http://tiber/wiki/index.php?title=Engineering_Design_Template&amp;action=edit&amp;section=10</vt:lpwstr>
      </vt:variant>
      <vt:variant>
        <vt:lpwstr/>
      </vt:variant>
      <vt:variant>
        <vt:i4>6225987</vt:i4>
      </vt:variant>
      <vt:variant>
        <vt:i4>88</vt:i4>
      </vt:variant>
      <vt:variant>
        <vt:i4>0</vt:i4>
      </vt:variant>
      <vt:variant>
        <vt:i4>5</vt:i4>
      </vt:variant>
      <vt:variant>
        <vt:lpwstr>http://tiber/wiki/index.php?title=Engineering_Design_Template&amp;action=edit&amp;section=9</vt:lpwstr>
      </vt:variant>
      <vt:variant>
        <vt:lpwstr/>
      </vt:variant>
      <vt:variant>
        <vt:i4>6225987</vt:i4>
      </vt:variant>
      <vt:variant>
        <vt:i4>86</vt:i4>
      </vt:variant>
      <vt:variant>
        <vt:i4>0</vt:i4>
      </vt:variant>
      <vt:variant>
        <vt:i4>5</vt:i4>
      </vt:variant>
      <vt:variant>
        <vt:lpwstr>http://tiber/wiki/index.php?title=Engineering_Design_Template&amp;action=edit&amp;section=7</vt:lpwstr>
      </vt:variant>
      <vt:variant>
        <vt:lpwstr/>
      </vt:variant>
      <vt:variant>
        <vt:i4>6225987</vt:i4>
      </vt:variant>
      <vt:variant>
        <vt:i4>84</vt:i4>
      </vt:variant>
      <vt:variant>
        <vt:i4>0</vt:i4>
      </vt:variant>
      <vt:variant>
        <vt:i4>5</vt:i4>
      </vt:variant>
      <vt:variant>
        <vt:lpwstr>http://tiber/wiki/index.php?title=Engineering_Design_Template&amp;action=edit&amp;section=6</vt:lpwstr>
      </vt:variant>
      <vt:variant>
        <vt:lpwstr/>
      </vt:variant>
      <vt:variant>
        <vt:i4>1245235</vt:i4>
      </vt:variant>
      <vt:variant>
        <vt:i4>77</vt:i4>
      </vt:variant>
      <vt:variant>
        <vt:i4>0</vt:i4>
      </vt:variant>
      <vt:variant>
        <vt:i4>5</vt:i4>
      </vt:variant>
      <vt:variant>
        <vt:lpwstr/>
      </vt:variant>
      <vt:variant>
        <vt:lpwstr>_Toc258384160</vt:lpwstr>
      </vt:variant>
      <vt:variant>
        <vt:i4>1048627</vt:i4>
      </vt:variant>
      <vt:variant>
        <vt:i4>71</vt:i4>
      </vt:variant>
      <vt:variant>
        <vt:i4>0</vt:i4>
      </vt:variant>
      <vt:variant>
        <vt:i4>5</vt:i4>
      </vt:variant>
      <vt:variant>
        <vt:lpwstr/>
      </vt:variant>
      <vt:variant>
        <vt:lpwstr>_Toc258384159</vt:lpwstr>
      </vt:variant>
      <vt:variant>
        <vt:i4>1048627</vt:i4>
      </vt:variant>
      <vt:variant>
        <vt:i4>65</vt:i4>
      </vt:variant>
      <vt:variant>
        <vt:i4>0</vt:i4>
      </vt:variant>
      <vt:variant>
        <vt:i4>5</vt:i4>
      </vt:variant>
      <vt:variant>
        <vt:lpwstr/>
      </vt:variant>
      <vt:variant>
        <vt:lpwstr>_Toc258384158</vt:lpwstr>
      </vt:variant>
      <vt:variant>
        <vt:i4>1048627</vt:i4>
      </vt:variant>
      <vt:variant>
        <vt:i4>59</vt:i4>
      </vt:variant>
      <vt:variant>
        <vt:i4>0</vt:i4>
      </vt:variant>
      <vt:variant>
        <vt:i4>5</vt:i4>
      </vt:variant>
      <vt:variant>
        <vt:lpwstr/>
      </vt:variant>
      <vt:variant>
        <vt:lpwstr>_Toc258384157</vt:lpwstr>
      </vt:variant>
      <vt:variant>
        <vt:i4>1048627</vt:i4>
      </vt:variant>
      <vt:variant>
        <vt:i4>53</vt:i4>
      </vt:variant>
      <vt:variant>
        <vt:i4>0</vt:i4>
      </vt:variant>
      <vt:variant>
        <vt:i4>5</vt:i4>
      </vt:variant>
      <vt:variant>
        <vt:lpwstr/>
      </vt:variant>
      <vt:variant>
        <vt:lpwstr>_Toc258384156</vt:lpwstr>
      </vt:variant>
      <vt:variant>
        <vt:i4>1048627</vt:i4>
      </vt:variant>
      <vt:variant>
        <vt:i4>47</vt:i4>
      </vt:variant>
      <vt:variant>
        <vt:i4>0</vt:i4>
      </vt:variant>
      <vt:variant>
        <vt:i4>5</vt:i4>
      </vt:variant>
      <vt:variant>
        <vt:lpwstr/>
      </vt:variant>
      <vt:variant>
        <vt:lpwstr>_Toc258384155</vt:lpwstr>
      </vt:variant>
      <vt:variant>
        <vt:i4>1048627</vt:i4>
      </vt:variant>
      <vt:variant>
        <vt:i4>41</vt:i4>
      </vt:variant>
      <vt:variant>
        <vt:i4>0</vt:i4>
      </vt:variant>
      <vt:variant>
        <vt:i4>5</vt:i4>
      </vt:variant>
      <vt:variant>
        <vt:lpwstr/>
      </vt:variant>
      <vt:variant>
        <vt:lpwstr>_Toc258384154</vt:lpwstr>
      </vt:variant>
      <vt:variant>
        <vt:i4>1048627</vt:i4>
      </vt:variant>
      <vt:variant>
        <vt:i4>35</vt:i4>
      </vt:variant>
      <vt:variant>
        <vt:i4>0</vt:i4>
      </vt:variant>
      <vt:variant>
        <vt:i4>5</vt:i4>
      </vt:variant>
      <vt:variant>
        <vt:lpwstr/>
      </vt:variant>
      <vt:variant>
        <vt:lpwstr>_Toc258384153</vt:lpwstr>
      </vt:variant>
      <vt:variant>
        <vt:i4>1048627</vt:i4>
      </vt:variant>
      <vt:variant>
        <vt:i4>29</vt:i4>
      </vt:variant>
      <vt:variant>
        <vt:i4>0</vt:i4>
      </vt:variant>
      <vt:variant>
        <vt:i4>5</vt:i4>
      </vt:variant>
      <vt:variant>
        <vt:lpwstr/>
      </vt:variant>
      <vt:variant>
        <vt:lpwstr>_Toc258384152</vt:lpwstr>
      </vt:variant>
      <vt:variant>
        <vt:i4>1048627</vt:i4>
      </vt:variant>
      <vt:variant>
        <vt:i4>23</vt:i4>
      </vt:variant>
      <vt:variant>
        <vt:i4>0</vt:i4>
      </vt:variant>
      <vt:variant>
        <vt:i4>5</vt:i4>
      </vt:variant>
      <vt:variant>
        <vt:lpwstr/>
      </vt:variant>
      <vt:variant>
        <vt:lpwstr>_Toc258384151</vt:lpwstr>
      </vt:variant>
      <vt:variant>
        <vt:i4>1048627</vt:i4>
      </vt:variant>
      <vt:variant>
        <vt:i4>17</vt:i4>
      </vt:variant>
      <vt:variant>
        <vt:i4>0</vt:i4>
      </vt:variant>
      <vt:variant>
        <vt:i4>5</vt:i4>
      </vt:variant>
      <vt:variant>
        <vt:lpwstr/>
      </vt:variant>
      <vt:variant>
        <vt:lpwstr>_Toc258384150</vt:lpwstr>
      </vt:variant>
      <vt:variant>
        <vt:i4>1114163</vt:i4>
      </vt:variant>
      <vt:variant>
        <vt:i4>11</vt:i4>
      </vt:variant>
      <vt:variant>
        <vt:i4>0</vt:i4>
      </vt:variant>
      <vt:variant>
        <vt:i4>5</vt:i4>
      </vt:variant>
      <vt:variant>
        <vt:lpwstr/>
      </vt:variant>
      <vt:variant>
        <vt:lpwstr>_Toc258384149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DD-xxx Design document template</dc:title>
  <dc:creator>SB</dc:creator>
  <cp:lastModifiedBy>SB</cp:lastModifiedBy>
  <cp:revision>22</cp:revision>
  <dcterms:created xsi:type="dcterms:W3CDTF">2010-11-30T12:59:00Z</dcterms:created>
  <dcterms:modified xsi:type="dcterms:W3CDTF">2010-12-03T10:56:00Z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0x010100617D0A74454EF746B2D0A84560175982</vt:lpwstr>
  </property>
</Properties>
</file>